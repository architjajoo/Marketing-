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B9C6C" w14:textId="064E2C15" w:rsidR="003A3F5D" w:rsidRDefault="00721434" w:rsidP="001051D2">
      <w:pPr>
        <w:jc w:val="center"/>
        <w:rPr>
          <w:b/>
          <w:u w:val="single"/>
        </w:rPr>
      </w:pPr>
      <w:commentRangeStart w:id="0"/>
      <w:r>
        <w:rPr>
          <w:b/>
          <w:u w:val="single"/>
        </w:rPr>
        <w:t>Hallstead</w:t>
      </w:r>
      <w:commentRangeEnd w:id="0"/>
      <w:r w:rsidR="00AF4DA4">
        <w:rPr>
          <w:rStyle w:val="CommentReference"/>
        </w:rPr>
        <w:commentReference w:id="0"/>
      </w:r>
      <w:r>
        <w:rPr>
          <w:b/>
          <w:u w:val="single"/>
        </w:rPr>
        <w:t xml:space="preserve"> </w:t>
      </w:r>
      <w:r w:rsidR="00884093">
        <w:rPr>
          <w:b/>
          <w:u w:val="single"/>
        </w:rPr>
        <w:t>Jewelers</w:t>
      </w:r>
      <w:r>
        <w:rPr>
          <w:b/>
          <w:u w:val="single"/>
        </w:rPr>
        <w:t xml:space="preserve"> – Case Report</w:t>
      </w:r>
    </w:p>
    <w:p w14:paraId="2E3CBC6B" w14:textId="77777777" w:rsidR="00721434" w:rsidRDefault="00721434" w:rsidP="001149F8">
      <w:pPr>
        <w:jc w:val="both"/>
        <w:rPr>
          <w:b/>
          <w:u w:val="single"/>
        </w:rPr>
      </w:pPr>
    </w:p>
    <w:p w14:paraId="6B151EE6" w14:textId="77777777" w:rsidR="00B56068" w:rsidRDefault="00B56068" w:rsidP="001149F8">
      <w:pPr>
        <w:jc w:val="both"/>
        <w:rPr>
          <w:b/>
          <w:u w:val="single"/>
        </w:rPr>
      </w:pPr>
      <w:r>
        <w:rPr>
          <w:b/>
          <w:u w:val="single"/>
        </w:rPr>
        <w:t>Problems</w:t>
      </w:r>
    </w:p>
    <w:p w14:paraId="1E41CCC6" w14:textId="77777777" w:rsidR="002721A1" w:rsidRDefault="002721A1" w:rsidP="001149F8">
      <w:pPr>
        <w:jc w:val="both"/>
        <w:rPr>
          <w:b/>
          <w:u w:val="single"/>
        </w:rPr>
      </w:pPr>
    </w:p>
    <w:p w14:paraId="4F54D28D" w14:textId="1733DCAC" w:rsidR="004723E7" w:rsidRPr="004723E7" w:rsidRDefault="004723E7" w:rsidP="001149F8">
      <w:pPr>
        <w:jc w:val="both"/>
      </w:pPr>
      <w:r>
        <w:t xml:space="preserve">Hallstead </w:t>
      </w:r>
      <w:r w:rsidR="00884093">
        <w:t>Jewelers</w:t>
      </w:r>
      <w:r>
        <w:t xml:space="preserve"> </w:t>
      </w:r>
      <w:r w:rsidR="009C34DB">
        <w:t>has been</w:t>
      </w:r>
      <w:r w:rsidR="00E407AE">
        <w:t xml:space="preserve"> one of</w:t>
      </w:r>
      <w:r w:rsidR="009C34DB">
        <w:t xml:space="preserve"> </w:t>
      </w:r>
      <w:r w:rsidR="00E407AE">
        <w:t>the largest jewelry and gift store</w:t>
      </w:r>
      <w:r w:rsidR="005A0A44">
        <w:t>s</w:t>
      </w:r>
      <w:r w:rsidR="00E407AE">
        <w:t xml:space="preserve"> in the United States</w:t>
      </w:r>
      <w:r w:rsidR="006A72DA">
        <w:t xml:space="preserve"> (US)</w:t>
      </w:r>
      <w:r w:rsidR="005A0A44">
        <w:t>,</w:t>
      </w:r>
      <w:r w:rsidR="00E407AE">
        <w:t xml:space="preserve"> </w:t>
      </w:r>
      <w:r w:rsidR="00267BA7">
        <w:t xml:space="preserve">but the current market has brought new challenges for both the sisters who currently handle the management of the store. </w:t>
      </w:r>
      <w:r w:rsidR="00D872BB">
        <w:t>Hallstead Jewelers could not grow</w:t>
      </w:r>
      <w:r w:rsidR="00731A43">
        <w:t xml:space="preserve"> due to their location and sales had be stagnant for a long time</w:t>
      </w:r>
      <w:r w:rsidR="00783A7C">
        <w:t xml:space="preserve">. </w:t>
      </w:r>
      <w:r w:rsidR="00731A43">
        <w:t>Advertising was required for promoting the new store</w:t>
      </w:r>
      <w:r w:rsidR="00B64538">
        <w:t xml:space="preserve"> and pricing was affected because of </w:t>
      </w:r>
      <w:r w:rsidR="008D0B3B">
        <w:t xml:space="preserve">competitors </w:t>
      </w:r>
      <w:r w:rsidR="004C24F6">
        <w:t>who were growing rapidly, i.e. Tiffany &amp; Company was the largest diamond seller</w:t>
      </w:r>
      <w:r w:rsidR="00E80CB3">
        <w:t xml:space="preserve"> in the world</w:t>
      </w:r>
      <w:r w:rsidR="004C24F6">
        <w:t xml:space="preserve"> and Blue Nile was the largest online seller of diamonds. </w:t>
      </w:r>
      <w:r w:rsidR="008D0B3B">
        <w:t>Most importantly it was necessary for both the sisters to bring in profits</w:t>
      </w:r>
      <w:r w:rsidR="00306F8B">
        <w:t xml:space="preserve"> to save the Hallstead name.</w:t>
      </w:r>
    </w:p>
    <w:p w14:paraId="2423F6E4" w14:textId="77777777" w:rsidR="001D172D" w:rsidRDefault="001D172D" w:rsidP="001149F8">
      <w:pPr>
        <w:jc w:val="both"/>
      </w:pPr>
    </w:p>
    <w:p w14:paraId="2660E368" w14:textId="507B4572" w:rsidR="006C089B" w:rsidRDefault="001D172D" w:rsidP="001149F8">
      <w:pPr>
        <w:jc w:val="both"/>
        <w:rPr>
          <w:b/>
          <w:u w:val="single"/>
        </w:rPr>
      </w:pPr>
      <w:r>
        <w:rPr>
          <w:b/>
          <w:u w:val="single"/>
        </w:rPr>
        <w:t>Potential Solutions</w:t>
      </w:r>
    </w:p>
    <w:p w14:paraId="1529D3FC" w14:textId="77777777" w:rsidR="00306F8B" w:rsidRDefault="00306F8B" w:rsidP="001149F8">
      <w:pPr>
        <w:jc w:val="both"/>
        <w:rPr>
          <w:b/>
          <w:u w:val="single"/>
        </w:rPr>
      </w:pPr>
    </w:p>
    <w:p w14:paraId="4D6D274F" w14:textId="4123B751" w:rsidR="00AE247C" w:rsidRDefault="00306F8B" w:rsidP="001149F8">
      <w:pPr>
        <w:jc w:val="both"/>
      </w:pPr>
      <w:r w:rsidRPr="00C8265E">
        <w:rPr>
          <w:b/>
          <w:highlight w:val="yellow"/>
        </w:rPr>
        <w:t>Option 1:</w:t>
      </w:r>
      <w:r w:rsidRPr="00C8265E">
        <w:rPr>
          <w:highlight w:val="yellow"/>
        </w:rPr>
        <w:t xml:space="preserve"> Eliminate Sales Commissions</w:t>
      </w:r>
      <w:r w:rsidR="00777ABA" w:rsidRPr="00C8265E">
        <w:rPr>
          <w:highlight w:val="yellow"/>
        </w:rPr>
        <w:t xml:space="preserve"> to reduce expenses and increase income.</w:t>
      </w:r>
    </w:p>
    <w:p w14:paraId="49175F6F" w14:textId="6F89EB6C" w:rsidR="00306F8B" w:rsidRDefault="00306F8B" w:rsidP="001149F8">
      <w:pPr>
        <w:jc w:val="both"/>
      </w:pPr>
      <w:r>
        <w:t xml:space="preserve"> </w:t>
      </w:r>
    </w:p>
    <w:p w14:paraId="4D1BDA88" w14:textId="42568205" w:rsidR="00306F8B" w:rsidRDefault="00306F8B" w:rsidP="00114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6F8B">
        <w:rPr>
          <w:rFonts w:ascii="Times New Roman" w:hAnsi="Times New Roman" w:cs="Times New Roman"/>
          <w:b/>
        </w:rPr>
        <w:t>Pros</w:t>
      </w:r>
      <w:r w:rsidRPr="00306F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By eliminating sales commission the Net income comes out to be $130,000 which shows profits for the company</w:t>
      </w:r>
      <w:r w:rsidR="0024066A">
        <w:rPr>
          <w:rFonts w:ascii="Times New Roman" w:hAnsi="Times New Roman" w:cs="Times New Roman"/>
        </w:rPr>
        <w:t xml:space="preserve"> (</w:t>
      </w:r>
      <w:r w:rsidR="0024066A" w:rsidRPr="00C8265E">
        <w:rPr>
          <w:rFonts w:ascii="Times New Roman" w:hAnsi="Times New Roman" w:cs="Times New Roman"/>
          <w:highlight w:val="lightGray"/>
        </w:rPr>
        <w:t>Appendix B- Tab 4</w:t>
      </w:r>
      <w:r w:rsidR="0024066A">
        <w:rPr>
          <w:rFonts w:ascii="Times New Roman" w:hAnsi="Times New Roman" w:cs="Times New Roman"/>
        </w:rPr>
        <w:t>)</w:t>
      </w:r>
      <w:r w:rsidR="00E205C0">
        <w:rPr>
          <w:rFonts w:ascii="Times New Roman" w:hAnsi="Times New Roman" w:cs="Times New Roman"/>
        </w:rPr>
        <w:t xml:space="preserve">. </w:t>
      </w:r>
      <w:r w:rsidR="00E259C2">
        <w:rPr>
          <w:rFonts w:ascii="Times New Roman" w:hAnsi="Times New Roman" w:cs="Times New Roman"/>
        </w:rPr>
        <w:t xml:space="preserve">In addition to this, the management can use a percentage of the Net Income for </w:t>
      </w:r>
      <w:r w:rsidR="00AE247C">
        <w:rPr>
          <w:rFonts w:ascii="Times New Roman" w:hAnsi="Times New Roman" w:cs="Times New Roman"/>
        </w:rPr>
        <w:t>advertising and promoting the new store</w:t>
      </w:r>
      <w:r w:rsidR="00771183">
        <w:rPr>
          <w:rFonts w:ascii="Times New Roman" w:hAnsi="Times New Roman" w:cs="Times New Roman"/>
        </w:rPr>
        <w:t>.</w:t>
      </w:r>
      <w:r w:rsidR="0024066A">
        <w:rPr>
          <w:rFonts w:ascii="Times New Roman" w:hAnsi="Times New Roman" w:cs="Times New Roman"/>
        </w:rPr>
        <w:t xml:space="preserve"> Also, this would lead to reduction in expenses for the company.</w:t>
      </w:r>
      <w:r w:rsidR="00771183">
        <w:rPr>
          <w:rFonts w:ascii="Times New Roman" w:hAnsi="Times New Roman" w:cs="Times New Roman"/>
        </w:rPr>
        <w:t xml:space="preserve"> </w:t>
      </w:r>
      <w:r w:rsidR="00AE247C">
        <w:rPr>
          <w:rFonts w:ascii="Times New Roman" w:hAnsi="Times New Roman" w:cs="Times New Roman"/>
        </w:rPr>
        <w:t xml:space="preserve"> </w:t>
      </w:r>
    </w:p>
    <w:p w14:paraId="256E6ED7" w14:textId="77777777" w:rsidR="0011053B" w:rsidRDefault="00C8265E" w:rsidP="0011053B">
      <w:pPr>
        <w:pStyle w:val="ListParagraph"/>
        <w:jc w:val="both"/>
        <w:rPr>
          <w:rFonts w:ascii="Times New Roman" w:hAnsi="Times New Roman" w:cs="Times New Roman"/>
        </w:rPr>
      </w:pPr>
      <w:r>
        <w:rPr>
          <w:rStyle w:val="CommentReference"/>
          <w:rFonts w:ascii="Times New Roman" w:hAnsi="Times New Roman" w:cs="Times New Roman"/>
        </w:rPr>
        <w:commentReference w:id="2"/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5080"/>
        <w:gridCol w:w="1640"/>
      </w:tblGrid>
      <w:tr w:rsidR="0074166B" w:rsidRPr="0074166B" w14:paraId="4A8688B5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EDFE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FEC5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2006-2007</w:t>
            </w:r>
          </w:p>
        </w:tc>
      </w:tr>
      <w:tr w:rsidR="0074166B" w:rsidRPr="0074166B" w14:paraId="45063145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69FD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Sales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DE69" w14:textId="77777777" w:rsidR="0074166B" w:rsidRPr="0074166B" w:rsidRDefault="0074166B" w:rsidP="0074166B">
            <w:pPr>
              <w:jc w:val="right"/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$10,711,000</w:t>
            </w:r>
          </w:p>
        </w:tc>
      </w:tr>
      <w:tr w:rsidR="0074166B" w:rsidRPr="0074166B" w14:paraId="773C7A86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F6B7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(-) VC: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B5F" w14:textId="77777777" w:rsidR="0074166B" w:rsidRPr="0074166B" w:rsidRDefault="0074166B" w:rsidP="0074166B">
            <w:pPr>
              <w:jc w:val="right"/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$6,106,000</w:t>
            </w:r>
          </w:p>
        </w:tc>
      </w:tr>
      <w:tr w:rsidR="0074166B" w:rsidRPr="0074166B" w14:paraId="33804DC5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5DAA" w14:textId="788A9284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 xml:space="preserve">(-) Eliminate Sales </w:t>
            </w:r>
            <w:del w:id="3" w:author="Microsoft Office User" w:date="2017-03-22T22:21:00Z">
              <w:r w:rsidRPr="0074166B" w:rsidDel="00682C81">
                <w:rPr>
                  <w:rFonts w:eastAsia="Times New Roman"/>
                </w:rPr>
                <w:delText>Commision</w:delText>
              </w:r>
            </w:del>
            <w:ins w:id="4" w:author="Microsoft Office User" w:date="2017-03-22T22:21:00Z">
              <w:r w:rsidR="00682C81" w:rsidRPr="0074166B">
                <w:rPr>
                  <w:rFonts w:eastAsia="Times New Roman"/>
                </w:rPr>
                <w:t>Commissions</w:t>
              </w:r>
            </w:ins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2DAF" w14:textId="77777777" w:rsidR="0074166B" w:rsidRPr="0074166B" w:rsidRDefault="0074166B" w:rsidP="0074166B">
            <w:pPr>
              <w:jc w:val="right"/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$536,000</w:t>
            </w:r>
          </w:p>
        </w:tc>
      </w:tr>
      <w:tr w:rsidR="0074166B" w:rsidRPr="0074166B" w14:paraId="3AD406BD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4513" w14:textId="77777777" w:rsidR="0074166B" w:rsidRPr="0074166B" w:rsidRDefault="0074166B" w:rsidP="0074166B">
            <w:pPr>
              <w:rPr>
                <w:rFonts w:eastAsia="Times New Roman"/>
                <w:b/>
                <w:bCs/>
              </w:rPr>
            </w:pPr>
            <w:r w:rsidRPr="0074166B">
              <w:rPr>
                <w:rFonts w:eastAsia="Times New Roman"/>
                <w:b/>
                <w:bCs/>
              </w:rPr>
              <w:t>Total VC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C0D1" w14:textId="77777777" w:rsidR="0074166B" w:rsidRPr="0074166B" w:rsidRDefault="0074166B" w:rsidP="0074166B">
            <w:pPr>
              <w:jc w:val="right"/>
              <w:rPr>
                <w:rFonts w:eastAsia="Times New Roman"/>
                <w:b/>
                <w:bCs/>
              </w:rPr>
            </w:pPr>
            <w:r w:rsidRPr="0074166B">
              <w:rPr>
                <w:rFonts w:eastAsia="Times New Roman"/>
                <w:b/>
                <w:bCs/>
              </w:rPr>
              <w:t>$5,570,000</w:t>
            </w:r>
          </w:p>
        </w:tc>
      </w:tr>
      <w:tr w:rsidR="0074166B" w:rsidRPr="0074166B" w14:paraId="325EBF80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6151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CM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4667" w14:textId="77777777" w:rsidR="0074166B" w:rsidRPr="0074166B" w:rsidRDefault="0074166B" w:rsidP="0074166B">
            <w:pPr>
              <w:jc w:val="right"/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$5,141,000</w:t>
            </w:r>
          </w:p>
        </w:tc>
      </w:tr>
      <w:tr w:rsidR="0074166B" w:rsidRPr="0074166B" w14:paraId="5F62D644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626B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Total FC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A9AB" w14:textId="77777777" w:rsidR="0074166B" w:rsidRPr="0074166B" w:rsidRDefault="0074166B" w:rsidP="0074166B">
            <w:pPr>
              <w:jc w:val="right"/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$5,011,000</w:t>
            </w:r>
          </w:p>
        </w:tc>
      </w:tr>
      <w:tr w:rsidR="0074166B" w:rsidRPr="0074166B" w14:paraId="3F796EF6" w14:textId="77777777" w:rsidTr="0074166B">
        <w:trPr>
          <w:trHeight w:val="36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E40A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3EB4" w14:textId="77777777" w:rsidR="0074166B" w:rsidRPr="0074166B" w:rsidRDefault="0074166B" w:rsidP="0074166B">
            <w:pPr>
              <w:rPr>
                <w:rFonts w:eastAsia="Times New Roman"/>
              </w:rPr>
            </w:pPr>
            <w:r w:rsidRPr="0074166B">
              <w:rPr>
                <w:rFonts w:eastAsia="Times New Roman"/>
              </w:rPr>
              <w:t> </w:t>
            </w:r>
          </w:p>
        </w:tc>
      </w:tr>
      <w:tr w:rsidR="0074166B" w:rsidRPr="0074166B" w14:paraId="6D55EC8D" w14:textId="77777777" w:rsidTr="0074166B">
        <w:trPr>
          <w:trHeight w:val="380"/>
          <w:jc w:val="center"/>
        </w:trPr>
        <w:tc>
          <w:tcPr>
            <w:tcW w:w="5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989A" w14:textId="77777777" w:rsidR="0074166B" w:rsidRPr="0074166B" w:rsidRDefault="0074166B" w:rsidP="0074166B">
            <w:pPr>
              <w:rPr>
                <w:rFonts w:eastAsia="Times New Roman"/>
                <w:b/>
                <w:bCs/>
              </w:rPr>
            </w:pPr>
            <w:r w:rsidRPr="0074166B">
              <w:rPr>
                <w:rFonts w:eastAsia="Times New Roman"/>
                <w:b/>
                <w:bCs/>
              </w:rPr>
              <w:t>Net Income/Loss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1F7D" w14:textId="77777777" w:rsidR="0074166B" w:rsidRPr="0074166B" w:rsidRDefault="0074166B" w:rsidP="0074166B">
            <w:pPr>
              <w:jc w:val="right"/>
              <w:rPr>
                <w:rFonts w:eastAsia="Times New Roman"/>
                <w:b/>
                <w:bCs/>
              </w:rPr>
            </w:pPr>
            <w:r w:rsidRPr="0074166B">
              <w:rPr>
                <w:rFonts w:eastAsia="Times New Roman"/>
                <w:b/>
                <w:bCs/>
              </w:rPr>
              <w:t>$130,000</w:t>
            </w:r>
          </w:p>
        </w:tc>
      </w:tr>
    </w:tbl>
    <w:p w14:paraId="675414D8" w14:textId="77777777" w:rsidR="006A72DA" w:rsidRPr="0011053B" w:rsidRDefault="006A72DA" w:rsidP="0011053B">
      <w:pPr>
        <w:jc w:val="both"/>
      </w:pPr>
    </w:p>
    <w:p w14:paraId="2F560747" w14:textId="3D3D7C3F" w:rsidR="00E259C2" w:rsidRDefault="00E259C2" w:rsidP="00114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Cons</w:t>
      </w:r>
      <w:r w:rsidRPr="00E259C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This may affect the sales for coming years as the sales staff would not put in as </w:t>
      </w:r>
      <w:r w:rsidR="0024066A">
        <w:rPr>
          <w:rFonts w:ascii="Times New Roman" w:hAnsi="Times New Roman" w:cs="Times New Roman"/>
        </w:rPr>
        <w:t>much efforts as they used to do and there is a possibil</w:t>
      </w:r>
      <w:r w:rsidR="00285D4F">
        <w:rPr>
          <w:rFonts w:ascii="Times New Roman" w:hAnsi="Times New Roman" w:cs="Times New Roman"/>
        </w:rPr>
        <w:t>ity of losing employees who have been with Hallstead for a long time as they won’</w:t>
      </w:r>
      <w:r w:rsidR="00777ABA">
        <w:rPr>
          <w:rFonts w:ascii="Times New Roman" w:hAnsi="Times New Roman" w:cs="Times New Roman"/>
        </w:rPr>
        <w:t>t be earning any commissions on sales which motivated them to stay with Hallstead.</w:t>
      </w:r>
    </w:p>
    <w:p w14:paraId="5486075D" w14:textId="77777777" w:rsidR="006A72DA" w:rsidRPr="006A72DA" w:rsidRDefault="006A72DA" w:rsidP="001149F8">
      <w:pPr>
        <w:jc w:val="both"/>
      </w:pPr>
    </w:p>
    <w:p w14:paraId="1FB09663" w14:textId="601B28B6" w:rsidR="006A72DA" w:rsidRDefault="006A72DA" w:rsidP="001149F8">
      <w:pPr>
        <w:jc w:val="both"/>
      </w:pPr>
      <w:r w:rsidRPr="00934D80">
        <w:rPr>
          <w:b/>
          <w:highlight w:val="cyan"/>
          <w:rPrChange w:id="5" w:author="Microsoft Office User" w:date="2017-03-22T22:23:00Z">
            <w:rPr>
              <w:b/>
              <w:highlight w:val="green"/>
            </w:rPr>
          </w:rPrChange>
        </w:rPr>
        <w:t xml:space="preserve">Option 2: </w:t>
      </w:r>
      <w:r w:rsidRPr="00934D80">
        <w:rPr>
          <w:highlight w:val="cyan"/>
          <w:rPrChange w:id="6" w:author="Microsoft Office User" w:date="2017-03-22T22:23:00Z">
            <w:rPr>
              <w:highlight w:val="green"/>
            </w:rPr>
          </w:rPrChange>
        </w:rPr>
        <w:t xml:space="preserve">Franchise Hallstead Jewelers to other regions in the US by conducting market analysis to access the potential </w:t>
      </w:r>
      <w:r w:rsidR="00094D18" w:rsidRPr="00934D80">
        <w:rPr>
          <w:highlight w:val="cyan"/>
          <w:rPrChange w:id="7" w:author="Microsoft Office User" w:date="2017-03-22T22:23:00Z">
            <w:rPr>
              <w:highlight w:val="green"/>
            </w:rPr>
          </w:rPrChange>
        </w:rPr>
        <w:t xml:space="preserve">regions in which the stores should be </w:t>
      </w:r>
      <w:commentRangeStart w:id="8"/>
      <w:r w:rsidR="00094D18" w:rsidRPr="00934D80">
        <w:rPr>
          <w:highlight w:val="cyan"/>
          <w:rPrChange w:id="9" w:author="Microsoft Office User" w:date="2017-03-22T22:23:00Z">
            <w:rPr>
              <w:highlight w:val="green"/>
            </w:rPr>
          </w:rPrChange>
        </w:rPr>
        <w:t>franchised</w:t>
      </w:r>
      <w:commentRangeEnd w:id="8"/>
      <w:r w:rsidR="00934D80">
        <w:rPr>
          <w:rStyle w:val="CommentReference"/>
        </w:rPr>
        <w:commentReference w:id="8"/>
      </w:r>
      <w:r w:rsidR="00855A98" w:rsidRPr="00934D80">
        <w:rPr>
          <w:highlight w:val="cyan"/>
          <w:rPrChange w:id="10" w:author="Microsoft Office User" w:date="2017-03-22T22:23:00Z">
            <w:rPr>
              <w:highlight w:val="green"/>
            </w:rPr>
          </w:rPrChange>
        </w:rPr>
        <w:t>.</w:t>
      </w:r>
    </w:p>
    <w:p w14:paraId="40ADA18B" w14:textId="77777777" w:rsidR="00855A98" w:rsidRDefault="00855A98" w:rsidP="001149F8">
      <w:pPr>
        <w:jc w:val="both"/>
      </w:pPr>
    </w:p>
    <w:p w14:paraId="0CF5B872" w14:textId="5B60BCF7" w:rsidR="00855A98" w:rsidRDefault="00855A98" w:rsidP="00114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Pros: </w:t>
      </w:r>
      <w:r w:rsidR="00C971A0">
        <w:rPr>
          <w:rFonts w:ascii="Times New Roman" w:hAnsi="Times New Roman" w:cs="Times New Roman"/>
        </w:rPr>
        <w:t>Franchising would help Hallstead grow in other markets as well</w:t>
      </w:r>
      <w:r w:rsidR="002D18C1">
        <w:rPr>
          <w:rFonts w:ascii="Times New Roman" w:hAnsi="Times New Roman" w:cs="Times New Roman"/>
        </w:rPr>
        <w:t xml:space="preserve"> as increase profits for the company as the Hallstead name has been known </w:t>
      </w:r>
      <w:r w:rsidR="00C901B1">
        <w:rPr>
          <w:rFonts w:ascii="Times New Roman" w:hAnsi="Times New Roman" w:cs="Times New Roman"/>
        </w:rPr>
        <w:t>for a long time and has had many loyal customers</w:t>
      </w:r>
      <w:r w:rsidR="005B1F67">
        <w:rPr>
          <w:rFonts w:ascii="Times New Roman" w:hAnsi="Times New Roman" w:cs="Times New Roman"/>
        </w:rPr>
        <w:t xml:space="preserve">. This would also help Hallstead to stay competitive by franchising not only nationally but </w:t>
      </w:r>
      <w:r w:rsidR="00C34724">
        <w:rPr>
          <w:rFonts w:ascii="Times New Roman" w:hAnsi="Times New Roman" w:cs="Times New Roman"/>
        </w:rPr>
        <w:t>also grow slowly in the international market.</w:t>
      </w:r>
      <w:r w:rsidR="000C16E5">
        <w:rPr>
          <w:rFonts w:ascii="Times New Roman" w:hAnsi="Times New Roman" w:cs="Times New Roman"/>
        </w:rPr>
        <w:t xml:space="preserve"> The </w:t>
      </w:r>
      <w:r w:rsidR="00372650">
        <w:rPr>
          <w:rFonts w:ascii="Times New Roman" w:hAnsi="Times New Roman" w:cs="Times New Roman"/>
        </w:rPr>
        <w:t>long-known</w:t>
      </w:r>
      <w:r w:rsidR="000C16E5">
        <w:rPr>
          <w:rFonts w:ascii="Times New Roman" w:hAnsi="Times New Roman" w:cs="Times New Roman"/>
        </w:rPr>
        <w:t xml:space="preserve"> name will </w:t>
      </w:r>
      <w:r w:rsidR="000C16E5">
        <w:rPr>
          <w:rFonts w:ascii="Times New Roman" w:hAnsi="Times New Roman" w:cs="Times New Roman"/>
        </w:rPr>
        <w:lastRenderedPageBreak/>
        <w:t xml:space="preserve">attract many potential </w:t>
      </w:r>
      <w:r w:rsidR="007410B4">
        <w:rPr>
          <w:rFonts w:ascii="Times New Roman" w:hAnsi="Times New Roman" w:cs="Times New Roman"/>
        </w:rPr>
        <w:t>franchisees who are already in similar trade and have knowledge of the business.</w:t>
      </w:r>
    </w:p>
    <w:p w14:paraId="03DF1725" w14:textId="77777777" w:rsidR="007410B4" w:rsidRDefault="007410B4" w:rsidP="001149F8">
      <w:pPr>
        <w:jc w:val="both"/>
      </w:pPr>
    </w:p>
    <w:p w14:paraId="47ADFDCA" w14:textId="23F78E77" w:rsidR="007410B4" w:rsidRDefault="007410B4" w:rsidP="00114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72650">
        <w:rPr>
          <w:rFonts w:ascii="Times New Roman" w:hAnsi="Times New Roman" w:cs="Times New Roman"/>
          <w:b/>
        </w:rPr>
        <w:t>Cons</w:t>
      </w:r>
      <w:r>
        <w:rPr>
          <w:rFonts w:ascii="Times New Roman" w:hAnsi="Times New Roman" w:cs="Times New Roman"/>
        </w:rPr>
        <w:t xml:space="preserve">: </w:t>
      </w:r>
      <w:r w:rsidR="005B7720">
        <w:rPr>
          <w:rFonts w:ascii="Times New Roman" w:hAnsi="Times New Roman" w:cs="Times New Roman"/>
        </w:rPr>
        <w:t xml:space="preserve">It would be </w:t>
      </w:r>
      <w:r w:rsidR="008A2164">
        <w:rPr>
          <w:rFonts w:ascii="Times New Roman" w:hAnsi="Times New Roman" w:cs="Times New Roman"/>
        </w:rPr>
        <w:t xml:space="preserve">a </w:t>
      </w:r>
      <w:r w:rsidR="005B7720">
        <w:rPr>
          <w:rFonts w:ascii="Times New Roman" w:hAnsi="Times New Roman" w:cs="Times New Roman"/>
        </w:rPr>
        <w:t xml:space="preserve">risky decision for the management of Hallstead since they </w:t>
      </w:r>
      <w:r w:rsidR="00CD1D4F">
        <w:rPr>
          <w:rFonts w:ascii="Times New Roman" w:hAnsi="Times New Roman" w:cs="Times New Roman"/>
        </w:rPr>
        <w:t xml:space="preserve">have never franchised before and the possibility of franchisees incurring loss </w:t>
      </w:r>
      <w:r w:rsidR="00205779">
        <w:rPr>
          <w:rFonts w:ascii="Times New Roman" w:hAnsi="Times New Roman" w:cs="Times New Roman"/>
        </w:rPr>
        <w:t>will affect</w:t>
      </w:r>
      <w:r w:rsidR="00CD1D4F">
        <w:rPr>
          <w:rFonts w:ascii="Times New Roman" w:hAnsi="Times New Roman" w:cs="Times New Roman"/>
        </w:rPr>
        <w:t xml:space="preserve"> the overall reputation of Hallstead </w:t>
      </w:r>
      <w:r w:rsidR="00C271E5">
        <w:rPr>
          <w:rFonts w:ascii="Times New Roman" w:hAnsi="Times New Roman" w:cs="Times New Roman"/>
        </w:rPr>
        <w:t>Jewel</w:t>
      </w:r>
      <w:r w:rsidR="00B53756">
        <w:rPr>
          <w:rFonts w:ascii="Times New Roman" w:hAnsi="Times New Roman" w:cs="Times New Roman"/>
        </w:rPr>
        <w:t>ers which may worsen their</w:t>
      </w:r>
      <w:r w:rsidR="00C271E5">
        <w:rPr>
          <w:rFonts w:ascii="Times New Roman" w:hAnsi="Times New Roman" w:cs="Times New Roman"/>
        </w:rPr>
        <w:t xml:space="preserve"> situation.</w:t>
      </w:r>
    </w:p>
    <w:p w14:paraId="4AA83FD7" w14:textId="77777777" w:rsidR="00C271E5" w:rsidRPr="00C271E5" w:rsidRDefault="00C271E5" w:rsidP="001149F8">
      <w:pPr>
        <w:jc w:val="both"/>
      </w:pPr>
    </w:p>
    <w:p w14:paraId="59CB636C" w14:textId="77D47FE9" w:rsidR="00C271E5" w:rsidRDefault="00C271E5" w:rsidP="001149F8">
      <w:pPr>
        <w:jc w:val="both"/>
      </w:pPr>
      <w:r w:rsidRPr="00C8265E">
        <w:rPr>
          <w:b/>
          <w:highlight w:val="yellow"/>
        </w:rPr>
        <w:t xml:space="preserve">Option 3: </w:t>
      </w:r>
      <w:r w:rsidR="00CE4DA2" w:rsidRPr="00C8265E">
        <w:rPr>
          <w:highlight w:val="yellow"/>
        </w:rPr>
        <w:t>Create online presence like Blue Nile</w:t>
      </w:r>
      <w:r w:rsidR="00062058" w:rsidRPr="00C8265E">
        <w:rPr>
          <w:highlight w:val="yellow"/>
        </w:rPr>
        <w:t xml:space="preserve"> by setting up website and promoting the same in the store as well</w:t>
      </w:r>
      <w:r w:rsidR="000D7E78" w:rsidRPr="00C8265E">
        <w:rPr>
          <w:highlight w:val="yellow"/>
        </w:rPr>
        <w:t xml:space="preserve"> as on the internet.</w:t>
      </w:r>
      <w:r w:rsidR="006162E8" w:rsidRPr="00C8265E">
        <w:rPr>
          <w:highlight w:val="yellow"/>
        </w:rPr>
        <w:t xml:space="preserve"> </w:t>
      </w:r>
      <w:r w:rsidR="006162E8" w:rsidRPr="00C8265E">
        <w:rPr>
          <w:highlight w:val="green"/>
        </w:rPr>
        <w:t xml:space="preserve">The amount of $200,000 used for advertising should be invested </w:t>
      </w:r>
      <w:r w:rsidR="00E31884" w:rsidRPr="00C8265E">
        <w:rPr>
          <w:highlight w:val="green"/>
        </w:rPr>
        <w:t>in promoting</w:t>
      </w:r>
      <w:r w:rsidR="006162E8" w:rsidRPr="00C8265E">
        <w:rPr>
          <w:highlight w:val="green"/>
        </w:rPr>
        <w:t xml:space="preserve"> </w:t>
      </w:r>
      <w:r w:rsidR="00AF6315" w:rsidRPr="00C8265E">
        <w:rPr>
          <w:highlight w:val="green"/>
        </w:rPr>
        <w:t xml:space="preserve">Hallstead </w:t>
      </w:r>
      <w:r w:rsidR="006162E8" w:rsidRPr="00C8265E">
        <w:rPr>
          <w:highlight w:val="green"/>
        </w:rPr>
        <w:t>online</w:t>
      </w:r>
      <w:r w:rsidR="00E31884" w:rsidRPr="00C8265E">
        <w:rPr>
          <w:highlight w:val="green"/>
        </w:rPr>
        <w:t xml:space="preserve"> </w:t>
      </w:r>
      <w:r w:rsidR="00E31884" w:rsidRPr="00C8265E">
        <w:rPr>
          <w:highlight w:val="yellow"/>
        </w:rPr>
        <w:t>(Appendix B- Tab 5)</w:t>
      </w:r>
      <w:r w:rsidR="001A4AA5" w:rsidRPr="00C8265E">
        <w:rPr>
          <w:highlight w:val="yellow"/>
        </w:rPr>
        <w:t>.</w:t>
      </w:r>
      <w:r w:rsidR="006162E8">
        <w:t xml:space="preserve"> </w:t>
      </w:r>
    </w:p>
    <w:p w14:paraId="7ABF2298" w14:textId="77777777" w:rsidR="000D7E78" w:rsidRDefault="000D7E78" w:rsidP="001149F8">
      <w:pPr>
        <w:jc w:val="both"/>
      </w:pPr>
    </w:p>
    <w:p w14:paraId="0F79BFB0" w14:textId="694C5E9A" w:rsidR="00E259C2" w:rsidRDefault="000D7E78" w:rsidP="001149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62E8">
        <w:rPr>
          <w:rFonts w:ascii="Times New Roman" w:hAnsi="Times New Roman" w:cs="Times New Roman"/>
          <w:b/>
        </w:rPr>
        <w:t xml:space="preserve">Pros: </w:t>
      </w:r>
      <w:r w:rsidR="001872E4" w:rsidRPr="006162E8">
        <w:rPr>
          <w:rFonts w:ascii="Times New Roman" w:hAnsi="Times New Roman" w:cs="Times New Roman"/>
        </w:rPr>
        <w:t xml:space="preserve">By </w:t>
      </w:r>
      <w:r w:rsidR="002418B1" w:rsidRPr="006162E8">
        <w:rPr>
          <w:rFonts w:ascii="Times New Roman" w:hAnsi="Times New Roman" w:cs="Times New Roman"/>
        </w:rPr>
        <w:t>launching</w:t>
      </w:r>
      <w:r w:rsidR="001872E4" w:rsidRPr="006162E8">
        <w:rPr>
          <w:rFonts w:ascii="Times New Roman" w:hAnsi="Times New Roman" w:cs="Times New Roman"/>
        </w:rPr>
        <w:t xml:space="preserve"> Hallstead Jewelers on the internet </w:t>
      </w:r>
      <w:r w:rsidR="00AD0BDE" w:rsidRPr="006162E8">
        <w:rPr>
          <w:rFonts w:ascii="Times New Roman" w:hAnsi="Times New Roman" w:cs="Times New Roman"/>
        </w:rPr>
        <w:t>the company would attract customers from all around the globe</w:t>
      </w:r>
      <w:r w:rsidR="00894941" w:rsidRPr="006162E8">
        <w:rPr>
          <w:rFonts w:ascii="Times New Roman" w:hAnsi="Times New Roman" w:cs="Times New Roman"/>
        </w:rPr>
        <w:t xml:space="preserve"> and because of its good reputation peop</w:t>
      </w:r>
      <w:r w:rsidR="00010491" w:rsidRPr="006162E8">
        <w:rPr>
          <w:rFonts w:ascii="Times New Roman" w:hAnsi="Times New Roman" w:cs="Times New Roman"/>
        </w:rPr>
        <w:t>le would be more interested in buying from Hallstead</w:t>
      </w:r>
      <w:r w:rsidR="009A1993">
        <w:rPr>
          <w:rFonts w:ascii="Times New Roman" w:hAnsi="Times New Roman" w:cs="Times New Roman"/>
        </w:rPr>
        <w:t xml:space="preserve"> in addition to it</w:t>
      </w:r>
      <w:r w:rsidR="009950AE">
        <w:rPr>
          <w:rFonts w:ascii="Times New Roman" w:hAnsi="Times New Roman" w:cs="Times New Roman"/>
        </w:rPr>
        <w:t xml:space="preserve"> be</w:t>
      </w:r>
      <w:r w:rsidR="009A1993">
        <w:rPr>
          <w:rFonts w:ascii="Times New Roman" w:hAnsi="Times New Roman" w:cs="Times New Roman"/>
        </w:rPr>
        <w:t>ing</w:t>
      </w:r>
      <w:r w:rsidR="009950AE">
        <w:rPr>
          <w:rFonts w:ascii="Times New Roman" w:hAnsi="Times New Roman" w:cs="Times New Roman"/>
        </w:rPr>
        <w:t xml:space="preserve"> convenient to buy online</w:t>
      </w:r>
      <w:r w:rsidR="006162E8" w:rsidRPr="006162E8">
        <w:rPr>
          <w:rFonts w:ascii="Times New Roman" w:hAnsi="Times New Roman" w:cs="Times New Roman"/>
        </w:rPr>
        <w:t xml:space="preserve">. Also, this would help to spread the Hallstead name and will even pull customers towards its store. </w:t>
      </w:r>
      <w:r w:rsidR="001A4AA5">
        <w:rPr>
          <w:rFonts w:ascii="Times New Roman" w:hAnsi="Times New Roman" w:cs="Times New Roman"/>
        </w:rPr>
        <w:t>Advertising would be expensive but it would be an investment which would turn out to be positive in the long run.</w:t>
      </w:r>
    </w:p>
    <w:p w14:paraId="4D55F14D" w14:textId="77777777" w:rsidR="001A4AA5" w:rsidRDefault="001A4AA5" w:rsidP="001149F8">
      <w:pPr>
        <w:jc w:val="both"/>
      </w:pPr>
    </w:p>
    <w:p w14:paraId="6A071E2A" w14:textId="12F589FF" w:rsidR="001A4AA5" w:rsidRDefault="001A4AA5" w:rsidP="001149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Cons: </w:t>
      </w:r>
      <w:r w:rsidR="00AF6315">
        <w:rPr>
          <w:rFonts w:ascii="Times New Roman" w:hAnsi="Times New Roman" w:cs="Times New Roman"/>
        </w:rPr>
        <w:t>Initially it would be expensive to create an online presence</w:t>
      </w:r>
      <w:r w:rsidR="00D74C84">
        <w:rPr>
          <w:rFonts w:ascii="Times New Roman" w:hAnsi="Times New Roman" w:cs="Times New Roman"/>
        </w:rPr>
        <w:t xml:space="preserve"> </w:t>
      </w:r>
      <w:r w:rsidR="00EE2A7B">
        <w:rPr>
          <w:rFonts w:ascii="Times New Roman" w:hAnsi="Times New Roman" w:cs="Times New Roman"/>
        </w:rPr>
        <w:t>with the company already in</w:t>
      </w:r>
      <w:r w:rsidR="00AF6315">
        <w:rPr>
          <w:rFonts w:ascii="Times New Roman" w:hAnsi="Times New Roman" w:cs="Times New Roman"/>
        </w:rPr>
        <w:t xml:space="preserve"> loss</w:t>
      </w:r>
      <w:r w:rsidR="00472AA4">
        <w:rPr>
          <w:rFonts w:ascii="Times New Roman" w:hAnsi="Times New Roman" w:cs="Times New Roman"/>
        </w:rPr>
        <w:t xml:space="preserve"> as</w:t>
      </w:r>
      <w:r w:rsidR="001D73D2">
        <w:rPr>
          <w:rFonts w:ascii="Times New Roman" w:hAnsi="Times New Roman" w:cs="Times New Roman"/>
        </w:rPr>
        <w:t xml:space="preserve"> </w:t>
      </w:r>
      <w:r w:rsidR="00472AA4">
        <w:rPr>
          <w:rFonts w:ascii="Times New Roman" w:hAnsi="Times New Roman" w:cs="Times New Roman"/>
        </w:rPr>
        <w:t>it took Blue Nile a decade to become the second largest diamond seller (from the case). Even though Hallstead Jewelers are well known, it would take them some time to recover f</w:t>
      </w:r>
      <w:r w:rsidR="00343AD7">
        <w:rPr>
          <w:rFonts w:ascii="Times New Roman" w:hAnsi="Times New Roman" w:cs="Times New Roman"/>
        </w:rPr>
        <w:t>rom the losses and this time may not</w:t>
      </w:r>
      <w:r w:rsidR="00472AA4">
        <w:rPr>
          <w:rFonts w:ascii="Times New Roman" w:hAnsi="Times New Roman" w:cs="Times New Roman"/>
        </w:rPr>
        <w:t xml:space="preserve"> be sufficient</w:t>
      </w:r>
      <w:r w:rsidR="00343AD7">
        <w:rPr>
          <w:rFonts w:ascii="Times New Roman" w:hAnsi="Times New Roman" w:cs="Times New Roman"/>
        </w:rPr>
        <w:t xml:space="preserve"> and could affect Hallstead’</w:t>
      </w:r>
      <w:r w:rsidR="002D544F">
        <w:rPr>
          <w:rFonts w:ascii="Times New Roman" w:hAnsi="Times New Roman" w:cs="Times New Roman"/>
        </w:rPr>
        <w:t xml:space="preserve">s reputation as it would get difficult for them to keep up with their current position. </w:t>
      </w:r>
    </w:p>
    <w:p w14:paraId="6FA3C83E" w14:textId="7EB9FE14" w:rsidR="0093611B" w:rsidRDefault="0093611B" w:rsidP="001149F8">
      <w:pPr>
        <w:jc w:val="both"/>
      </w:pPr>
      <w:r w:rsidRPr="008C5E52">
        <w:rPr>
          <w:highlight w:val="green"/>
        </w:rPr>
        <w:t>(Additional solutions in Appendix A)</w:t>
      </w:r>
    </w:p>
    <w:p w14:paraId="5C99435C" w14:textId="77777777" w:rsidR="0093611B" w:rsidRDefault="0093611B" w:rsidP="001149F8">
      <w:pPr>
        <w:jc w:val="both"/>
      </w:pPr>
    </w:p>
    <w:p w14:paraId="4055476B" w14:textId="6701EF70" w:rsidR="0093611B" w:rsidRDefault="002721A1" w:rsidP="001149F8">
      <w:pPr>
        <w:jc w:val="both"/>
        <w:rPr>
          <w:b/>
          <w:u w:val="single"/>
        </w:rPr>
      </w:pPr>
      <w:r>
        <w:rPr>
          <w:b/>
          <w:u w:val="single"/>
        </w:rPr>
        <w:t>Decision</w:t>
      </w:r>
    </w:p>
    <w:p w14:paraId="504B88C8" w14:textId="77777777" w:rsidR="002721A1" w:rsidRDefault="002721A1" w:rsidP="001149F8">
      <w:pPr>
        <w:jc w:val="both"/>
      </w:pPr>
    </w:p>
    <w:p w14:paraId="3C41E6D0" w14:textId="201E5D45" w:rsidR="00880A6E" w:rsidRDefault="00880A6E" w:rsidP="001149F8">
      <w:pPr>
        <w:jc w:val="both"/>
      </w:pPr>
      <w:r w:rsidRPr="00C8265E">
        <w:rPr>
          <w:highlight w:val="yellow"/>
        </w:rPr>
        <w:t>Option 2 and Option 3 are recommended options</w:t>
      </w:r>
      <w:r w:rsidR="00D43184">
        <w:t xml:space="preserve">. Option 2 should be adopted immediately as the franchisees will take time to </w:t>
      </w:r>
      <w:r w:rsidR="00E5382E">
        <w:t xml:space="preserve">setup and will at least take 2 years for Hallstead to recover its losses and start gaining profits from franchises. </w:t>
      </w:r>
      <w:r w:rsidR="005071BC">
        <w:t xml:space="preserve">Option 3 can be adopted within a month after conducting some research </w:t>
      </w:r>
      <w:r w:rsidR="004D69AB">
        <w:t>about th</w:t>
      </w:r>
      <w:r w:rsidR="00C12176">
        <w:t>e online market and about Hallstead’s potential t</w:t>
      </w:r>
      <w:r w:rsidR="007773A9">
        <w:t>o fulfill several market requirements.</w:t>
      </w:r>
    </w:p>
    <w:p w14:paraId="7CCB4C7A" w14:textId="77777777" w:rsidR="002721A1" w:rsidRDefault="002721A1" w:rsidP="001149F8">
      <w:pPr>
        <w:jc w:val="both"/>
      </w:pPr>
    </w:p>
    <w:p w14:paraId="7A9D83D4" w14:textId="769C80E1" w:rsidR="00D70D33" w:rsidRDefault="00D70D33" w:rsidP="001149F8">
      <w:pPr>
        <w:jc w:val="both"/>
      </w:pPr>
      <w:r>
        <w:t>(</w:t>
      </w:r>
      <w:r w:rsidRPr="008848AB">
        <w:rPr>
          <w:highlight w:val="green"/>
        </w:rPr>
        <w:t>Tabs 1 to 6 explained in Appendix B)</w:t>
      </w:r>
    </w:p>
    <w:p w14:paraId="14E1ACB7" w14:textId="41574584" w:rsidR="00ED0B52" w:rsidRDefault="00ED0B52" w:rsidP="001149F8">
      <w:pPr>
        <w:jc w:val="both"/>
      </w:pPr>
      <w:r w:rsidRPr="008848AB">
        <w:rPr>
          <w:highlight w:val="green"/>
        </w:rPr>
        <w:t>(Marketing Models discussed in Appendix C)</w:t>
      </w:r>
    </w:p>
    <w:p w14:paraId="30AB93F1" w14:textId="77777777" w:rsidR="00ED0B52" w:rsidRPr="002721A1" w:rsidRDefault="00ED0B52" w:rsidP="001149F8">
      <w:pPr>
        <w:jc w:val="both"/>
      </w:pPr>
    </w:p>
    <w:p w14:paraId="048EA6DB" w14:textId="77777777" w:rsidR="0093611B" w:rsidRDefault="0093611B" w:rsidP="001149F8">
      <w:pPr>
        <w:jc w:val="both"/>
      </w:pPr>
    </w:p>
    <w:p w14:paraId="4FEC4217" w14:textId="77777777" w:rsidR="00F47484" w:rsidRDefault="00F47484" w:rsidP="001149F8">
      <w:pPr>
        <w:jc w:val="both"/>
      </w:pPr>
    </w:p>
    <w:p w14:paraId="35B04359" w14:textId="77777777" w:rsidR="00F47484" w:rsidRDefault="00F47484" w:rsidP="001149F8">
      <w:pPr>
        <w:jc w:val="both"/>
      </w:pPr>
    </w:p>
    <w:p w14:paraId="461482C0" w14:textId="77777777" w:rsidR="00F47484" w:rsidRDefault="00F47484" w:rsidP="001149F8">
      <w:pPr>
        <w:jc w:val="both"/>
      </w:pPr>
    </w:p>
    <w:p w14:paraId="1BE8DC4A" w14:textId="77777777" w:rsidR="00F47484" w:rsidRDefault="00F47484" w:rsidP="001149F8">
      <w:pPr>
        <w:jc w:val="both"/>
      </w:pPr>
    </w:p>
    <w:p w14:paraId="4F57C2DF" w14:textId="77777777" w:rsidR="00F47484" w:rsidRDefault="00F47484" w:rsidP="001149F8">
      <w:pPr>
        <w:jc w:val="both"/>
      </w:pPr>
    </w:p>
    <w:p w14:paraId="74DBC37E" w14:textId="77777777" w:rsidR="00F47484" w:rsidRDefault="00F47484" w:rsidP="001149F8">
      <w:pPr>
        <w:jc w:val="both"/>
      </w:pPr>
    </w:p>
    <w:p w14:paraId="2DE7BADA" w14:textId="77777777" w:rsidR="00F47484" w:rsidRDefault="00F47484" w:rsidP="001149F8">
      <w:pPr>
        <w:jc w:val="both"/>
      </w:pPr>
    </w:p>
    <w:p w14:paraId="2DF7FD43" w14:textId="77777777" w:rsidR="00F47484" w:rsidRDefault="00F47484" w:rsidP="001149F8">
      <w:pPr>
        <w:jc w:val="both"/>
      </w:pPr>
    </w:p>
    <w:p w14:paraId="1DBBB26F" w14:textId="77777777" w:rsidR="00F47484" w:rsidRDefault="00F47484" w:rsidP="001149F8">
      <w:pPr>
        <w:jc w:val="both"/>
      </w:pPr>
    </w:p>
    <w:p w14:paraId="44B8FD8D" w14:textId="77777777" w:rsidR="00F47484" w:rsidRDefault="00F47484" w:rsidP="001149F8">
      <w:pPr>
        <w:jc w:val="both"/>
      </w:pPr>
    </w:p>
    <w:p w14:paraId="07E3F107" w14:textId="77777777" w:rsidR="00F47484" w:rsidRDefault="00F47484" w:rsidP="001149F8">
      <w:pPr>
        <w:jc w:val="both"/>
      </w:pPr>
    </w:p>
    <w:p w14:paraId="5C3AD63E" w14:textId="77777777" w:rsidR="006659F4" w:rsidRDefault="006659F4" w:rsidP="001149F8">
      <w:pPr>
        <w:jc w:val="both"/>
        <w:rPr>
          <w:b/>
          <w:u w:val="single"/>
        </w:rPr>
      </w:pPr>
      <w:r>
        <w:rPr>
          <w:b/>
          <w:u w:val="single"/>
        </w:rPr>
        <w:t>Appendices</w:t>
      </w:r>
    </w:p>
    <w:p w14:paraId="3F65FEB1" w14:textId="77777777" w:rsidR="006659F4" w:rsidRDefault="006659F4" w:rsidP="001149F8">
      <w:pPr>
        <w:jc w:val="both"/>
        <w:rPr>
          <w:b/>
          <w:u w:val="single"/>
        </w:rPr>
      </w:pPr>
    </w:p>
    <w:p w14:paraId="46A3ED4C" w14:textId="77777777" w:rsidR="006659F4" w:rsidRDefault="006659F4" w:rsidP="001149F8">
      <w:pPr>
        <w:jc w:val="both"/>
        <w:rPr>
          <w:b/>
        </w:rPr>
      </w:pPr>
      <w:r>
        <w:rPr>
          <w:b/>
        </w:rPr>
        <w:t>Appendix A</w:t>
      </w:r>
    </w:p>
    <w:p w14:paraId="5BFE8791" w14:textId="77777777" w:rsidR="006659F4" w:rsidRDefault="006659F4" w:rsidP="001149F8">
      <w:pPr>
        <w:jc w:val="both"/>
        <w:rPr>
          <w:b/>
        </w:rPr>
      </w:pPr>
    </w:p>
    <w:p w14:paraId="24D36F0F" w14:textId="3EAC12CA" w:rsidR="00EB05BC" w:rsidRDefault="00EB05BC" w:rsidP="001149F8">
      <w:pPr>
        <w:jc w:val="both"/>
      </w:pPr>
      <w:r w:rsidRPr="00C8265E">
        <w:rPr>
          <w:b/>
          <w:highlight w:val="yellow"/>
        </w:rPr>
        <w:t xml:space="preserve">Option 4: </w:t>
      </w:r>
      <w:r w:rsidRPr="00C8265E">
        <w:rPr>
          <w:highlight w:val="yellow"/>
        </w:rPr>
        <w:t>Should have decided on location by researching mor</w:t>
      </w:r>
      <w:r w:rsidR="00265D3F" w:rsidRPr="00C8265E">
        <w:rPr>
          <w:highlight w:val="yellow"/>
        </w:rPr>
        <w:t>e at different places</w:t>
      </w:r>
      <w:r w:rsidRPr="00C8265E">
        <w:rPr>
          <w:highlight w:val="yellow"/>
        </w:rPr>
        <w:t xml:space="preserve"> instead of taking the corner store on Washington Street and Second Avenue instantly</w:t>
      </w:r>
      <w:r w:rsidR="00265D3F" w:rsidRPr="00C8265E">
        <w:rPr>
          <w:highlight w:val="yellow"/>
        </w:rPr>
        <w:t>.</w:t>
      </w:r>
    </w:p>
    <w:p w14:paraId="00C0AA40" w14:textId="77777777" w:rsidR="00EB05BC" w:rsidRDefault="00EB05BC" w:rsidP="001149F8">
      <w:pPr>
        <w:jc w:val="both"/>
      </w:pPr>
    </w:p>
    <w:p w14:paraId="6A61601F" w14:textId="1EC0323D" w:rsidR="00EB05BC" w:rsidRDefault="00EB05BC" w:rsidP="00EB05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Pros: </w:t>
      </w:r>
      <w:r w:rsidR="00265D3F">
        <w:rPr>
          <w:rFonts w:ascii="Times New Roman" w:hAnsi="Times New Roman" w:cs="Times New Roman"/>
        </w:rPr>
        <w:t>By researching and looking at other options by selecting different locations helps to shortlist a place where the customer pull can be maxi</w:t>
      </w:r>
      <w:r w:rsidR="00607F5E">
        <w:rPr>
          <w:rFonts w:ascii="Times New Roman" w:hAnsi="Times New Roman" w:cs="Times New Roman"/>
        </w:rPr>
        <w:t>mum i.e. peopl</w:t>
      </w:r>
      <w:r w:rsidR="001F17BD">
        <w:rPr>
          <w:rFonts w:ascii="Times New Roman" w:hAnsi="Times New Roman" w:cs="Times New Roman"/>
        </w:rPr>
        <w:t>e other than regular customers which may result in increase in sales, simultaneously affecting the income positively.</w:t>
      </w:r>
    </w:p>
    <w:p w14:paraId="3976D46D" w14:textId="77777777" w:rsidR="001F17BD" w:rsidRDefault="001F17BD" w:rsidP="001F17BD">
      <w:pPr>
        <w:jc w:val="both"/>
      </w:pPr>
    </w:p>
    <w:p w14:paraId="1E470BB7" w14:textId="1C3E9C02" w:rsidR="001F17BD" w:rsidRDefault="001F17BD" w:rsidP="001F17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Cons: </w:t>
      </w:r>
      <w:r>
        <w:rPr>
          <w:rFonts w:ascii="Times New Roman" w:hAnsi="Times New Roman" w:cs="Times New Roman"/>
        </w:rPr>
        <w:t>The possibility of losing this corner spot could be higher because all the stores were shifting on Washington Street and Second Avenue.</w:t>
      </w:r>
    </w:p>
    <w:p w14:paraId="28F3AE61" w14:textId="77777777" w:rsidR="001F17BD" w:rsidRPr="001F17BD" w:rsidRDefault="001F17BD" w:rsidP="001F17BD">
      <w:pPr>
        <w:jc w:val="both"/>
      </w:pPr>
    </w:p>
    <w:p w14:paraId="530DE035" w14:textId="77777777" w:rsidR="001F17BD" w:rsidRDefault="001F17BD" w:rsidP="001F17BD">
      <w:pPr>
        <w:jc w:val="both"/>
      </w:pPr>
      <w:r w:rsidRPr="00C8265E">
        <w:rPr>
          <w:b/>
          <w:highlight w:val="yellow"/>
        </w:rPr>
        <w:t xml:space="preserve">Option 5: </w:t>
      </w:r>
      <w:r w:rsidRPr="00C8265E">
        <w:rPr>
          <w:highlight w:val="yellow"/>
        </w:rPr>
        <w:t>Increase the number of product offerings by introducing a 5</w:t>
      </w:r>
      <w:r w:rsidRPr="00C8265E">
        <w:rPr>
          <w:highlight w:val="yellow"/>
          <w:vertAlign w:val="superscript"/>
        </w:rPr>
        <w:t>th</w:t>
      </w:r>
      <w:r w:rsidRPr="00C8265E">
        <w:rPr>
          <w:highlight w:val="yellow"/>
        </w:rPr>
        <w:t xml:space="preserve"> department which will focus on smaller and cheaper jewelry items.</w:t>
      </w:r>
    </w:p>
    <w:p w14:paraId="1C94C2ED" w14:textId="77777777" w:rsidR="001F17BD" w:rsidRDefault="001F17BD" w:rsidP="001F17BD">
      <w:pPr>
        <w:jc w:val="both"/>
      </w:pPr>
    </w:p>
    <w:p w14:paraId="52C2F505" w14:textId="23708861" w:rsidR="001F17BD" w:rsidRDefault="001F17BD" w:rsidP="001F17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Pros: </w:t>
      </w:r>
      <w:r w:rsidR="00CD0AE3">
        <w:rPr>
          <w:rFonts w:ascii="Times New Roman" w:hAnsi="Times New Roman" w:cs="Times New Roman"/>
        </w:rPr>
        <w:t>This would increase</w:t>
      </w:r>
      <w:r w:rsidR="00D531A2">
        <w:rPr>
          <w:rFonts w:ascii="Times New Roman" w:hAnsi="Times New Roman" w:cs="Times New Roman"/>
        </w:rPr>
        <w:t xml:space="preserve"> the unit sale of Hallstead as well as increase the number of buyers </w:t>
      </w:r>
      <w:r w:rsidR="00306018">
        <w:rPr>
          <w:rFonts w:ascii="Times New Roman" w:hAnsi="Times New Roman" w:cs="Times New Roman"/>
        </w:rPr>
        <w:t>because buyer behavior changes when they buy smaller items especially when they are cheaper.</w:t>
      </w:r>
    </w:p>
    <w:p w14:paraId="2F2CC2B0" w14:textId="77777777" w:rsidR="00306018" w:rsidRDefault="00306018" w:rsidP="00306018">
      <w:pPr>
        <w:jc w:val="both"/>
      </w:pPr>
    </w:p>
    <w:p w14:paraId="4AACC729" w14:textId="77777777" w:rsidR="00B36BB8" w:rsidRDefault="00306018" w:rsidP="003060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Cons: </w:t>
      </w:r>
      <w:r>
        <w:rPr>
          <w:rFonts w:ascii="Times New Roman" w:hAnsi="Times New Roman" w:cs="Times New Roman"/>
        </w:rPr>
        <w:t xml:space="preserve">The increase in number of customers cannot be identified and </w:t>
      </w:r>
      <w:r w:rsidR="00B36BB8">
        <w:rPr>
          <w:rFonts w:ascii="Times New Roman" w:hAnsi="Times New Roman" w:cs="Times New Roman"/>
        </w:rPr>
        <w:t>the sales staying stagnant is also a possibility which would lead to increase in losses and would become very risky for Hallstead.</w:t>
      </w:r>
    </w:p>
    <w:p w14:paraId="6AC41512" w14:textId="77777777" w:rsidR="00B36BB8" w:rsidRPr="00B36BB8" w:rsidRDefault="00B36BB8" w:rsidP="00B36BB8">
      <w:pPr>
        <w:jc w:val="both"/>
      </w:pPr>
    </w:p>
    <w:p w14:paraId="100C32CB" w14:textId="267F4385" w:rsidR="00843485" w:rsidRDefault="00B36BB8" w:rsidP="001149F8">
      <w:pPr>
        <w:jc w:val="both"/>
      </w:pPr>
      <w:r w:rsidRPr="00C8265E">
        <w:rPr>
          <w:b/>
          <w:highlight w:val="yellow"/>
        </w:rPr>
        <w:t xml:space="preserve">Option 6: </w:t>
      </w:r>
      <w:r w:rsidRPr="00C8265E">
        <w:rPr>
          <w:highlight w:val="yellow"/>
        </w:rPr>
        <w:t xml:space="preserve"> </w:t>
      </w:r>
      <w:r w:rsidR="00843485" w:rsidRPr="00C8265E">
        <w:rPr>
          <w:highlight w:val="yellow"/>
        </w:rPr>
        <w:t>Invest the money eliminated from sales commission to advertising</w:t>
      </w:r>
      <w:r w:rsidRPr="00C8265E">
        <w:rPr>
          <w:highlight w:val="yellow"/>
        </w:rPr>
        <w:t xml:space="preserve"> and promote the new store aggressively.</w:t>
      </w:r>
    </w:p>
    <w:p w14:paraId="7B4E09CC" w14:textId="77777777" w:rsidR="00B36BB8" w:rsidRDefault="00B36BB8" w:rsidP="001149F8">
      <w:pPr>
        <w:jc w:val="both"/>
      </w:pPr>
    </w:p>
    <w:p w14:paraId="368AA89B" w14:textId="75316604" w:rsidR="00B36BB8" w:rsidRDefault="00B36BB8" w:rsidP="00BB24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80879">
        <w:rPr>
          <w:rFonts w:ascii="Times New Roman" w:hAnsi="Times New Roman" w:cs="Times New Roman"/>
          <w:b/>
        </w:rPr>
        <w:t xml:space="preserve">Pros: </w:t>
      </w:r>
      <w:r w:rsidRPr="00A80879">
        <w:rPr>
          <w:rFonts w:ascii="Times New Roman" w:hAnsi="Times New Roman" w:cs="Times New Roman"/>
        </w:rPr>
        <w:t xml:space="preserve">This would decrease the losses incurred and may attract customers </w:t>
      </w:r>
      <w:r w:rsidR="007A222F" w:rsidRPr="00A80879">
        <w:rPr>
          <w:rFonts w:ascii="Times New Roman" w:hAnsi="Times New Roman" w:cs="Times New Roman"/>
        </w:rPr>
        <w:t xml:space="preserve">thereby increasing the unit sales and income for the company. </w:t>
      </w:r>
    </w:p>
    <w:p w14:paraId="03239F6B" w14:textId="77777777" w:rsidR="00A80879" w:rsidRDefault="00A80879" w:rsidP="00A80879">
      <w:pPr>
        <w:jc w:val="both"/>
      </w:pPr>
    </w:p>
    <w:p w14:paraId="21F4B6A3" w14:textId="77777777" w:rsidR="002B7789" w:rsidRDefault="00A80879" w:rsidP="00A8087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Cons:</w:t>
      </w:r>
      <w:r w:rsidR="008530FF">
        <w:rPr>
          <w:rFonts w:ascii="Times New Roman" w:hAnsi="Times New Roman" w:cs="Times New Roman"/>
          <w:b/>
        </w:rPr>
        <w:t xml:space="preserve"> </w:t>
      </w:r>
      <w:r w:rsidR="008530FF">
        <w:rPr>
          <w:rFonts w:ascii="Times New Roman" w:hAnsi="Times New Roman" w:cs="Times New Roman"/>
        </w:rPr>
        <w:t>The effect of advertising cannot be certain and it becomes difficult to und</w:t>
      </w:r>
      <w:r w:rsidR="008707F6">
        <w:rPr>
          <w:rFonts w:ascii="Times New Roman" w:hAnsi="Times New Roman" w:cs="Times New Roman"/>
        </w:rPr>
        <w:t>erstand without proper research, why the sales are not increasing. In other words, what are th</w:t>
      </w:r>
      <w:r w:rsidR="00E21ED2">
        <w:rPr>
          <w:rFonts w:ascii="Times New Roman" w:hAnsi="Times New Roman" w:cs="Times New Roman"/>
        </w:rPr>
        <w:t xml:space="preserve">e other factors that affect the company and is it advertising only which can increase sales? These questions are to be answered precisely </w:t>
      </w:r>
      <w:r w:rsidR="003C6D6A">
        <w:rPr>
          <w:rFonts w:ascii="Times New Roman" w:hAnsi="Times New Roman" w:cs="Times New Roman"/>
        </w:rPr>
        <w:t>or at least with a little certainty.</w:t>
      </w:r>
    </w:p>
    <w:p w14:paraId="1AD5FC18" w14:textId="77777777" w:rsidR="002B7789" w:rsidRPr="002B7789" w:rsidRDefault="002B7789" w:rsidP="002B7789">
      <w:pPr>
        <w:jc w:val="both"/>
      </w:pPr>
    </w:p>
    <w:p w14:paraId="1C06CAA6" w14:textId="77777777" w:rsidR="008C5E52" w:rsidRDefault="008C5E52" w:rsidP="002B7789">
      <w:pPr>
        <w:jc w:val="both"/>
        <w:rPr>
          <w:b/>
        </w:rPr>
      </w:pPr>
    </w:p>
    <w:p w14:paraId="4B98FDF2" w14:textId="77777777" w:rsidR="008C5E52" w:rsidRDefault="008C5E52" w:rsidP="002B7789">
      <w:pPr>
        <w:jc w:val="both"/>
        <w:rPr>
          <w:b/>
        </w:rPr>
      </w:pPr>
    </w:p>
    <w:p w14:paraId="47531D3B" w14:textId="77777777" w:rsidR="008C5E52" w:rsidRDefault="008C5E52" w:rsidP="002B7789">
      <w:pPr>
        <w:jc w:val="both"/>
        <w:rPr>
          <w:b/>
        </w:rPr>
      </w:pPr>
    </w:p>
    <w:p w14:paraId="5A9544FC" w14:textId="77777777" w:rsidR="008C5E52" w:rsidRDefault="008C5E52" w:rsidP="002B7789">
      <w:pPr>
        <w:jc w:val="both"/>
        <w:rPr>
          <w:b/>
        </w:rPr>
      </w:pPr>
    </w:p>
    <w:p w14:paraId="2B846E9C" w14:textId="77777777" w:rsidR="008C5E52" w:rsidRDefault="008C5E52" w:rsidP="002B7789">
      <w:pPr>
        <w:jc w:val="both"/>
        <w:rPr>
          <w:b/>
        </w:rPr>
      </w:pPr>
    </w:p>
    <w:p w14:paraId="12942234" w14:textId="77777777" w:rsidR="008C5E52" w:rsidRDefault="008C5E52" w:rsidP="002B7789">
      <w:pPr>
        <w:jc w:val="both"/>
        <w:rPr>
          <w:b/>
        </w:rPr>
      </w:pPr>
    </w:p>
    <w:p w14:paraId="05355EE0" w14:textId="77777777" w:rsidR="00866D40" w:rsidRDefault="002B7789" w:rsidP="002B7789">
      <w:pPr>
        <w:jc w:val="both"/>
        <w:rPr>
          <w:b/>
        </w:rPr>
      </w:pPr>
      <w:r>
        <w:rPr>
          <w:b/>
        </w:rPr>
        <w:lastRenderedPageBreak/>
        <w:t>Appendix B</w:t>
      </w:r>
    </w:p>
    <w:p w14:paraId="7BD85B82" w14:textId="77777777" w:rsidR="009F79FC" w:rsidRDefault="009F79FC" w:rsidP="002B7789">
      <w:pPr>
        <w:jc w:val="both"/>
      </w:pPr>
    </w:p>
    <w:p w14:paraId="796972F7" w14:textId="070303FB" w:rsidR="00866D40" w:rsidRPr="009F79FC" w:rsidRDefault="00235DE9" w:rsidP="002B7789">
      <w:pPr>
        <w:jc w:val="both"/>
        <w:rPr>
          <w:u w:val="single"/>
        </w:rPr>
      </w:pPr>
      <w:r w:rsidRPr="009F79FC">
        <w:rPr>
          <w:u w:val="single"/>
        </w:rPr>
        <w:t>Tab 1 – Income Statement in Contribution Margin Format:</w:t>
      </w:r>
    </w:p>
    <w:p w14:paraId="363B9106" w14:textId="77777777" w:rsidR="009F79FC" w:rsidRDefault="009F79FC" w:rsidP="002B7789">
      <w:pPr>
        <w:jc w:val="both"/>
      </w:pPr>
    </w:p>
    <w:p w14:paraId="29E1E266" w14:textId="77777777" w:rsidR="00F30297" w:rsidRDefault="009F79FC" w:rsidP="00F30297">
      <w:pPr>
        <w:widowControl w:val="0"/>
        <w:autoSpaceDE w:val="0"/>
        <w:autoSpaceDN w:val="0"/>
        <w:adjustRightInd w:val="0"/>
        <w:rPr>
          <w:color w:val="000000"/>
        </w:rPr>
      </w:pPr>
      <w:r w:rsidRPr="009F79FC">
        <w:rPr>
          <w:color w:val="000000"/>
        </w:rPr>
        <w:t>Contribution Margin = Total Revenue - (Variable Cost per unit * Quantity Sold)</w:t>
      </w:r>
      <w:r w:rsidR="00F30297">
        <w:rPr>
          <w:color w:val="000000"/>
        </w:rPr>
        <w:t>.</w:t>
      </w:r>
    </w:p>
    <w:p w14:paraId="199C146F" w14:textId="4EFFD8CD" w:rsidR="004020C0" w:rsidRPr="009F79FC" w:rsidRDefault="00F30297" w:rsidP="00783B33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contribution margin</w:t>
      </w:r>
      <w:r w:rsidR="009F79FC" w:rsidRPr="009F79FC">
        <w:rPr>
          <w:color w:val="000000"/>
        </w:rPr>
        <w:t xml:space="preserve"> </w:t>
      </w:r>
      <w:r>
        <w:rPr>
          <w:color w:val="000000"/>
        </w:rPr>
        <w:t>is the difference between Sales and Total Variable Cost which is shown below for 2003, 2004 and 2006.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3580"/>
        <w:gridCol w:w="1540"/>
        <w:gridCol w:w="1540"/>
        <w:gridCol w:w="1680"/>
      </w:tblGrid>
      <w:tr w:rsidR="004020C0" w:rsidRPr="004020C0" w14:paraId="50C07CE9" w14:textId="77777777" w:rsidTr="004020C0">
        <w:trPr>
          <w:trHeight w:val="360"/>
        </w:trPr>
        <w:tc>
          <w:tcPr>
            <w:tcW w:w="3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E115D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D0709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2003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3ADA1" w14:textId="77777777" w:rsidR="004020C0" w:rsidRPr="004020C0" w:rsidRDefault="004020C0" w:rsidP="004020C0">
            <w:pPr>
              <w:jc w:val="center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2004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68A64C" w14:textId="77777777" w:rsidR="004020C0" w:rsidRPr="004020C0" w:rsidRDefault="004020C0" w:rsidP="004020C0">
            <w:pPr>
              <w:jc w:val="center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2006</w:t>
            </w:r>
          </w:p>
        </w:tc>
      </w:tr>
      <w:tr w:rsidR="004020C0" w:rsidRPr="004020C0" w14:paraId="23B0CE9F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4E58B" w14:textId="77777777" w:rsidR="004020C0" w:rsidRPr="004020C0" w:rsidRDefault="004020C0" w:rsidP="004020C0">
            <w:pPr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Sales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6B261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$8,583,000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60583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$8,102,000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9E36FF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$10,711,000</w:t>
            </w:r>
          </w:p>
        </w:tc>
      </w:tr>
      <w:tr w:rsidR="004020C0" w:rsidRPr="004020C0" w14:paraId="0C5932D1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7883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 xml:space="preserve">(-) Variable Cost(VC):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0FC2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AF9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EBF99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</w:tr>
      <w:tr w:rsidR="004020C0" w:rsidRPr="004020C0" w14:paraId="3BD5A7E1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F347F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Cost of goods sold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DCB4B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$4,326,000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F050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$4,132,000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5BEE67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$5,570,000</w:t>
            </w:r>
          </w:p>
        </w:tc>
      </w:tr>
      <w:tr w:rsidR="004020C0" w:rsidRPr="004020C0" w14:paraId="3EECF24C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64100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Commissions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63CF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$429,000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9C8A1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$405,000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028675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$536,000</w:t>
            </w:r>
          </w:p>
        </w:tc>
      </w:tr>
      <w:tr w:rsidR="004020C0" w:rsidRPr="004020C0" w14:paraId="4278C8DD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82581" w14:textId="77777777" w:rsidR="004020C0" w:rsidRPr="004020C0" w:rsidRDefault="004020C0" w:rsidP="004020C0">
            <w:pPr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Total Variable Cost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7BCF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$4,755,000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AC03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$4,537,000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0B3A5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$6,106,000</w:t>
            </w:r>
          </w:p>
        </w:tc>
      </w:tr>
      <w:tr w:rsidR="004020C0" w:rsidRPr="004020C0" w14:paraId="6F8A8A5B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8CF2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DE67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01FE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F2851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</w:tr>
      <w:tr w:rsidR="004020C0" w:rsidRPr="004020C0" w14:paraId="7471AB00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ACA95" w14:textId="77777777" w:rsidR="004020C0" w:rsidRPr="004020C0" w:rsidRDefault="004020C0" w:rsidP="004020C0">
            <w:pPr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Contribution Margin (CM)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83FB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$3,828,000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376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$3,565,000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F8016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$4,605,000</w:t>
            </w:r>
          </w:p>
        </w:tc>
      </w:tr>
      <w:tr w:rsidR="004020C0" w:rsidRPr="004020C0" w14:paraId="72FD4004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521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8CA5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E9E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5DAF2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</w:tr>
      <w:tr w:rsidR="004020C0" w:rsidRPr="004020C0" w14:paraId="1904EE18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CBF1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(-) Fixed Costs(FC):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CB5E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C7DE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B46B8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</w:tr>
      <w:tr w:rsidR="004020C0" w:rsidRPr="004020C0" w14:paraId="52A9204E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EBBE6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Salaries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B54B3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$2,021,000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D3177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$2,081,000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FF8549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$3,215,000</w:t>
            </w:r>
          </w:p>
        </w:tc>
      </w:tr>
      <w:tr w:rsidR="004020C0" w:rsidRPr="004020C0" w14:paraId="32E71901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9218F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Advertising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940E5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$254,000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B51C8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$250,000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5D2F2A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$257,000</w:t>
            </w:r>
          </w:p>
        </w:tc>
      </w:tr>
      <w:tr w:rsidR="004020C0" w:rsidRPr="004020C0" w14:paraId="66D4C9F9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6FE6C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Administrative expenses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B64E1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$418,000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9D7F2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$425,000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8E07F9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$435,000</w:t>
            </w:r>
          </w:p>
        </w:tc>
      </w:tr>
      <w:tr w:rsidR="004020C0" w:rsidRPr="004020C0" w14:paraId="5953BE8A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55297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Rent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E2B5E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$420,000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29E0D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$420,000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D61797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$840,000</w:t>
            </w:r>
          </w:p>
        </w:tc>
      </w:tr>
      <w:tr w:rsidR="004020C0" w:rsidRPr="004020C0" w14:paraId="2E74C0B4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1A74B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Depreciation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BEF6B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$84,000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CA96D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$84,000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DC6E01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$142,000</w:t>
            </w:r>
          </w:p>
        </w:tc>
      </w:tr>
      <w:tr w:rsidR="004020C0" w:rsidRPr="004020C0" w14:paraId="629377F2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196E7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Miscellaneous expenses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6E9C5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$53,000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2F9D7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$93,000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C78DB0" w14:textId="77777777" w:rsidR="004020C0" w:rsidRPr="004020C0" w:rsidRDefault="004020C0" w:rsidP="004020C0">
            <w:pPr>
              <w:jc w:val="right"/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$122,000</w:t>
            </w:r>
          </w:p>
        </w:tc>
      </w:tr>
      <w:tr w:rsidR="004020C0" w:rsidRPr="004020C0" w14:paraId="75F963C7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D650A" w14:textId="77777777" w:rsidR="004020C0" w:rsidRPr="004020C0" w:rsidRDefault="004020C0" w:rsidP="004020C0">
            <w:pPr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Total Fixed Cost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2093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$3,250,000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8F7A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$3,353,000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D20A0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$5,011,000</w:t>
            </w:r>
          </w:p>
        </w:tc>
      </w:tr>
      <w:tr w:rsidR="004020C0" w:rsidRPr="004020C0" w14:paraId="2DF12B0D" w14:textId="77777777" w:rsidTr="004020C0">
        <w:trPr>
          <w:trHeight w:val="360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B855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9C92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8B71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E5860" w14:textId="77777777" w:rsidR="004020C0" w:rsidRPr="004020C0" w:rsidRDefault="004020C0" w:rsidP="004020C0">
            <w:pPr>
              <w:rPr>
                <w:rFonts w:eastAsia="Times New Roman"/>
              </w:rPr>
            </w:pPr>
            <w:r w:rsidRPr="004020C0">
              <w:rPr>
                <w:rFonts w:eastAsia="Times New Roman"/>
              </w:rPr>
              <w:t> </w:t>
            </w:r>
          </w:p>
        </w:tc>
      </w:tr>
      <w:tr w:rsidR="004020C0" w:rsidRPr="004020C0" w14:paraId="583A6F7E" w14:textId="77777777" w:rsidTr="004020C0">
        <w:trPr>
          <w:trHeight w:val="55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D52D7" w14:textId="77777777" w:rsidR="004020C0" w:rsidRPr="004020C0" w:rsidRDefault="004020C0" w:rsidP="004020C0">
            <w:pPr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Net Income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AFA9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$578,000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D105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$212,000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9727F" w14:textId="77777777" w:rsidR="004020C0" w:rsidRPr="004020C0" w:rsidRDefault="004020C0" w:rsidP="004020C0">
            <w:pPr>
              <w:jc w:val="right"/>
              <w:rPr>
                <w:rFonts w:eastAsia="Times New Roman"/>
                <w:b/>
                <w:bCs/>
              </w:rPr>
            </w:pPr>
            <w:r w:rsidRPr="004020C0">
              <w:rPr>
                <w:rFonts w:eastAsia="Times New Roman"/>
                <w:b/>
                <w:bCs/>
              </w:rPr>
              <w:t>-$406,000</w:t>
            </w:r>
          </w:p>
        </w:tc>
      </w:tr>
    </w:tbl>
    <w:p w14:paraId="26376454" w14:textId="3AA8DB7C" w:rsidR="009F79FC" w:rsidRDefault="009F79FC" w:rsidP="002B7789">
      <w:pPr>
        <w:jc w:val="both"/>
      </w:pPr>
    </w:p>
    <w:p w14:paraId="5E2991F1" w14:textId="5D96DFE4" w:rsidR="00C8265E" w:rsidRDefault="00C8265E" w:rsidP="002B7789">
      <w:pPr>
        <w:jc w:val="both"/>
        <w:rPr>
          <w:ins w:id="11" w:author="Microsoft Office User" w:date="2017-03-22T06:00:00Z"/>
          <w:u w:val="single"/>
        </w:rPr>
      </w:pPr>
      <w:ins w:id="12" w:author="Microsoft Office User" w:date="2017-03-22T06:00:00Z">
        <w:r w:rsidRPr="00C8265E">
          <w:rPr>
            <w:highlight w:val="cyan"/>
            <w:u w:val="single"/>
            <w:rPrChange w:id="13" w:author="Microsoft Office User" w:date="2017-03-22T06:01:00Z">
              <w:rPr>
                <w:u w:val="single"/>
              </w:rPr>
            </w:rPrChange>
          </w:rPr>
          <w:t>Source: Hallstead Jewelers, pgs. 1-</w:t>
        </w:r>
        <w:commentRangeStart w:id="14"/>
        <w:r w:rsidRPr="00C8265E">
          <w:rPr>
            <w:highlight w:val="cyan"/>
            <w:u w:val="single"/>
            <w:rPrChange w:id="15" w:author="Microsoft Office User" w:date="2017-03-22T06:01:00Z">
              <w:rPr>
                <w:u w:val="single"/>
              </w:rPr>
            </w:rPrChange>
          </w:rPr>
          <w:t>4</w:t>
        </w:r>
      </w:ins>
      <w:commentRangeEnd w:id="14"/>
      <w:ins w:id="16" w:author="Microsoft Office User" w:date="2017-03-22T06:01:00Z">
        <w:r>
          <w:rPr>
            <w:rStyle w:val="CommentReference"/>
          </w:rPr>
          <w:commentReference w:id="14"/>
        </w:r>
      </w:ins>
      <w:ins w:id="17" w:author="Microsoft Office User" w:date="2017-03-22T06:00:00Z">
        <w:r w:rsidRPr="00C8265E">
          <w:rPr>
            <w:highlight w:val="cyan"/>
            <w:u w:val="single"/>
            <w:rPrChange w:id="18" w:author="Microsoft Office User" w:date="2017-03-22T06:01:00Z">
              <w:rPr>
                <w:u w:val="single"/>
              </w:rPr>
            </w:rPrChange>
          </w:rPr>
          <w:t>.</w:t>
        </w:r>
      </w:ins>
    </w:p>
    <w:p w14:paraId="7BD0A9C8" w14:textId="77777777" w:rsidR="00C8265E" w:rsidRDefault="00C8265E" w:rsidP="002B7789">
      <w:pPr>
        <w:jc w:val="both"/>
        <w:rPr>
          <w:ins w:id="19" w:author="Microsoft Office User" w:date="2017-03-22T06:00:00Z"/>
          <w:u w:val="single"/>
        </w:rPr>
      </w:pPr>
    </w:p>
    <w:p w14:paraId="0F0E58B1" w14:textId="77777777" w:rsidR="00C8265E" w:rsidRDefault="00C8265E" w:rsidP="002B7789">
      <w:pPr>
        <w:jc w:val="both"/>
        <w:rPr>
          <w:ins w:id="20" w:author="Microsoft Office User" w:date="2017-03-22T06:00:00Z"/>
          <w:u w:val="single"/>
        </w:rPr>
      </w:pPr>
    </w:p>
    <w:p w14:paraId="346D3BAB" w14:textId="77777777" w:rsidR="00C8265E" w:rsidRDefault="00C8265E" w:rsidP="002B7789">
      <w:pPr>
        <w:jc w:val="both"/>
        <w:rPr>
          <w:ins w:id="21" w:author="Microsoft Office User" w:date="2017-03-22T06:00:00Z"/>
          <w:u w:val="single"/>
        </w:rPr>
      </w:pPr>
    </w:p>
    <w:p w14:paraId="6C0FD187" w14:textId="77777777" w:rsidR="00C8265E" w:rsidRDefault="00C8265E">
      <w:pPr>
        <w:rPr>
          <w:ins w:id="22" w:author="Microsoft Office User" w:date="2017-03-22T06:01:00Z"/>
          <w:u w:val="single"/>
        </w:rPr>
      </w:pPr>
      <w:ins w:id="23" w:author="Microsoft Office User" w:date="2017-03-22T06:01:00Z">
        <w:r>
          <w:rPr>
            <w:u w:val="single"/>
          </w:rPr>
          <w:br w:type="page"/>
        </w:r>
      </w:ins>
    </w:p>
    <w:p w14:paraId="4B98339C" w14:textId="47FDBB86" w:rsidR="00C84530" w:rsidRDefault="00F52CF4" w:rsidP="002B7789">
      <w:pPr>
        <w:jc w:val="both"/>
        <w:rPr>
          <w:u w:val="single"/>
        </w:rPr>
      </w:pPr>
      <w:r>
        <w:rPr>
          <w:u w:val="single"/>
        </w:rPr>
        <w:lastRenderedPageBreak/>
        <w:t>Tab 2 – Breakeven in Sales Tickets and Dollars</w:t>
      </w:r>
    </w:p>
    <w:p w14:paraId="137AD44F" w14:textId="77777777" w:rsidR="00F52CF4" w:rsidRDefault="00F52CF4" w:rsidP="002B7789">
      <w:pPr>
        <w:jc w:val="both"/>
      </w:pPr>
    </w:p>
    <w:p w14:paraId="40AA00C6" w14:textId="06F6D002" w:rsidR="00F52CF4" w:rsidRDefault="00913286" w:rsidP="002B7789">
      <w:pPr>
        <w:jc w:val="both"/>
      </w:pPr>
      <w:r>
        <w:t xml:space="preserve">Contribution Margin per unit = </w:t>
      </w:r>
      <w:r w:rsidR="003F4ECA">
        <w:t>Contribution Margin/ Sales ticket units</w:t>
      </w:r>
      <w:r>
        <w:t>.</w:t>
      </w:r>
    </w:p>
    <w:p w14:paraId="6E9873D0" w14:textId="47B05379" w:rsidR="00913286" w:rsidRDefault="00913286" w:rsidP="002B7789">
      <w:pPr>
        <w:jc w:val="both"/>
      </w:pPr>
      <w:r>
        <w:t>Breakeven quantity</w:t>
      </w:r>
      <w:r w:rsidR="00323FC3">
        <w:t xml:space="preserve"> in sales tickets = Fixed cost/Contribution Margin per unit</w:t>
      </w:r>
    </w:p>
    <w:p w14:paraId="4B26606B" w14:textId="1A4DC0C4" w:rsidR="00F83C48" w:rsidRDefault="00F83C48" w:rsidP="002B7789">
      <w:pPr>
        <w:jc w:val="both"/>
      </w:pPr>
      <w:r>
        <w:t>Sales per sales tickets = Sales/total number of sales tickets.</w:t>
      </w:r>
    </w:p>
    <w:p w14:paraId="5D5963E8" w14:textId="3A4C3A14" w:rsidR="00323FC3" w:rsidRDefault="00323FC3" w:rsidP="002B7789">
      <w:pPr>
        <w:jc w:val="both"/>
      </w:pPr>
      <w:r>
        <w:t xml:space="preserve">Breakeven quantity in sales dollars = </w:t>
      </w:r>
      <w:r w:rsidR="00F83C48">
        <w:t>Breakeven quantity in sales tickets*</w:t>
      </w:r>
      <w:r w:rsidR="00F83C48" w:rsidRPr="00F83C48">
        <w:t xml:space="preserve"> </w:t>
      </w:r>
      <w:r w:rsidR="00F83C48">
        <w:t>Sales per sales tickets</w:t>
      </w:r>
      <w:r w:rsidR="003F4ECA">
        <w:t>.</w:t>
      </w:r>
    </w:p>
    <w:p w14:paraId="6C2749EF" w14:textId="1CEDB9E5" w:rsidR="003F4ECA" w:rsidRDefault="003F4ECA" w:rsidP="002B7789">
      <w:pPr>
        <w:jc w:val="both"/>
      </w:pPr>
      <w:r>
        <w:t>The calculations can be seen in the table below:</w:t>
      </w:r>
    </w:p>
    <w:p w14:paraId="1E727584" w14:textId="77777777" w:rsidR="003F4ECA" w:rsidRDefault="003F4ECA" w:rsidP="002B7789">
      <w:pPr>
        <w:jc w:val="both"/>
      </w:pPr>
    </w:p>
    <w:tbl>
      <w:tblPr>
        <w:tblW w:w="8020" w:type="dxa"/>
        <w:tblLook w:val="04A0" w:firstRow="1" w:lastRow="0" w:firstColumn="1" w:lastColumn="0" w:noHBand="0" w:noVBand="1"/>
      </w:tblPr>
      <w:tblGrid>
        <w:gridCol w:w="3680"/>
        <w:gridCol w:w="1400"/>
        <w:gridCol w:w="1400"/>
        <w:gridCol w:w="1540"/>
      </w:tblGrid>
      <w:tr w:rsidR="003F4ECA" w:rsidRPr="00C349CB" w14:paraId="390A2D00" w14:textId="77777777" w:rsidTr="003F4ECA">
        <w:trPr>
          <w:trHeight w:val="360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495C" w14:textId="77777777" w:rsidR="003F4ECA" w:rsidRPr="00C349CB" w:rsidRDefault="003F4ECA">
            <w:pPr>
              <w:jc w:val="center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04D3" w14:textId="77777777" w:rsidR="003F4ECA" w:rsidRPr="00C349CB" w:rsidRDefault="003F4ECA">
            <w:pPr>
              <w:jc w:val="center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2003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C12F" w14:textId="77777777" w:rsidR="003F4ECA" w:rsidRPr="00C349CB" w:rsidRDefault="003F4ECA">
            <w:pPr>
              <w:jc w:val="center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2004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BFA31" w14:textId="77777777" w:rsidR="003F4ECA" w:rsidRPr="00C349CB" w:rsidRDefault="003F4ECA">
            <w:pPr>
              <w:jc w:val="center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2006</w:t>
            </w:r>
          </w:p>
        </w:tc>
      </w:tr>
      <w:tr w:rsidR="003F4ECA" w:rsidRPr="00C349CB" w14:paraId="46E6DF8F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D34F0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4B028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$8,583,000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6C7A0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$8,102,000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94F77A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$10,711,000</w:t>
            </w:r>
          </w:p>
        </w:tc>
      </w:tr>
      <w:tr w:rsidR="003F4ECA" w:rsidRPr="00C349CB" w14:paraId="0AF22803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B46EE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Total VC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AE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$8,585,003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AA2C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$8,104,004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2A28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$10,713,006</w:t>
            </w:r>
          </w:p>
        </w:tc>
      </w:tr>
      <w:tr w:rsidR="003F4ECA" w:rsidRPr="00C349CB" w14:paraId="4F21B3ED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A8A6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Contribution Margin (CM)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AC91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$3,828,000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FC5C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$3,565,000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12C6B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$4,605,000</w:t>
            </w:r>
          </w:p>
        </w:tc>
      </w:tr>
      <w:tr w:rsidR="003F4ECA" w:rsidRPr="00C349CB" w14:paraId="18E18FEC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067A2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Sales tickets (In Units)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49834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5341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FE161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5316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95FB96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</w:tr>
      <w:tr w:rsidR="003F4ECA" w:rsidRPr="00C349CB" w14:paraId="5E76DEFA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B0FD4" w14:textId="77777777" w:rsidR="003F4ECA" w:rsidRPr="00C349CB" w:rsidRDefault="003F4ECA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CM/unit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E93E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$717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D653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$671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51016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$668</w:t>
            </w:r>
          </w:p>
        </w:tc>
      </w:tr>
      <w:tr w:rsidR="003F4ECA" w:rsidRPr="00C349CB" w14:paraId="17F640BC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580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Fixed Cost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A977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$3,250,000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E2EB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$3,353,000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B1D0C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$5,011,000</w:t>
            </w:r>
          </w:p>
        </w:tc>
      </w:tr>
      <w:tr w:rsidR="003F4ECA" w:rsidRPr="00C349CB" w14:paraId="0C124368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E2AEF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Sales/Sales ticket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0D54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$1,607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4F0A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$1,524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338AF" w14:textId="77777777" w:rsidR="003F4ECA" w:rsidRPr="00C349CB" w:rsidRDefault="003F4ECA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$1,553</w:t>
            </w:r>
          </w:p>
        </w:tc>
      </w:tr>
      <w:tr w:rsidR="003F4ECA" w:rsidRPr="00C349CB" w14:paraId="7807AE18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0983E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437D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D865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6732" w14:textId="77777777" w:rsidR="003F4ECA" w:rsidRPr="00C349CB" w:rsidRDefault="003F4ECA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3F4ECA" w:rsidRPr="00C349CB" w14:paraId="17479E50" w14:textId="77777777" w:rsidTr="003F4ECA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D31E" w14:textId="77777777" w:rsidR="003F4ECA" w:rsidRPr="00C349CB" w:rsidRDefault="003F4ECA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Tickets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FE3E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4535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49EB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B9B74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7505</w:t>
            </w:r>
          </w:p>
        </w:tc>
      </w:tr>
      <w:tr w:rsidR="003F4ECA" w:rsidRPr="00C349CB" w14:paraId="23F2389C" w14:textId="77777777" w:rsidTr="003F4ECA">
        <w:trPr>
          <w:trHeight w:val="38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2F91" w14:textId="77777777" w:rsidR="003F4ECA" w:rsidRPr="00C349CB" w:rsidRDefault="003F4ECA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Dollars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29D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$7,287,030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48B5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$7,620,198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D2006" w14:textId="77777777" w:rsidR="003F4ECA" w:rsidRPr="00C349CB" w:rsidRDefault="003F4ECA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$11,655,336</w:t>
            </w:r>
          </w:p>
        </w:tc>
      </w:tr>
    </w:tbl>
    <w:p w14:paraId="195CEC9B" w14:textId="77777777" w:rsidR="003F4ECA" w:rsidRDefault="003F4ECA" w:rsidP="002B7789">
      <w:pPr>
        <w:jc w:val="both"/>
      </w:pPr>
    </w:p>
    <w:p w14:paraId="0877B75F" w14:textId="77777777" w:rsidR="00C8265E" w:rsidRDefault="005B2A14" w:rsidP="002B7789">
      <w:pPr>
        <w:jc w:val="both"/>
        <w:rPr>
          <w:ins w:id="24" w:author="Microsoft Office User" w:date="2017-03-22T06:02:00Z"/>
        </w:rPr>
      </w:pPr>
      <w:r>
        <w:t>The company needs to sell more units than the breakeven quantity to achieve profits</w:t>
      </w:r>
      <w:r w:rsidR="00B133B4">
        <w:t xml:space="preserve"> and since the number of units sold currently are 6897, which shows that the company is in loss and to achieve profits it needs to sell more than 7505 units</w:t>
      </w:r>
      <w:ins w:id="25" w:author="Microsoft Office User" w:date="2017-03-22T06:02:00Z">
        <w:r w:rsidR="00C8265E">
          <w:t>.</w:t>
        </w:r>
      </w:ins>
    </w:p>
    <w:p w14:paraId="067AC779" w14:textId="77777777" w:rsidR="00C8265E" w:rsidRDefault="00C8265E" w:rsidP="002B7789">
      <w:pPr>
        <w:jc w:val="both"/>
        <w:rPr>
          <w:ins w:id="26" w:author="Microsoft Office User" w:date="2017-03-22T06:02:00Z"/>
        </w:rPr>
      </w:pPr>
    </w:p>
    <w:p w14:paraId="03D4A4F0" w14:textId="2F4311E6" w:rsidR="005B2A14" w:rsidRDefault="00C8265E" w:rsidP="002B7789">
      <w:pPr>
        <w:jc w:val="both"/>
      </w:pPr>
      <w:ins w:id="27" w:author="Microsoft Office User" w:date="2017-03-22T06:02:00Z">
        <w:r w:rsidRPr="00C8265E">
          <w:rPr>
            <w:highlight w:val="cyan"/>
            <w:rPrChange w:id="28" w:author="Microsoft Office User" w:date="2017-03-22T06:02:00Z">
              <w:rPr/>
            </w:rPrChange>
          </w:rPr>
          <w:t>Source: Hallstead Jewelers, pgs. 1-4.</w:t>
        </w:r>
      </w:ins>
      <w:del w:id="29" w:author="Microsoft Office User" w:date="2017-03-22T06:02:00Z">
        <w:r w:rsidR="00B133B4" w:rsidRPr="00C8265E" w:rsidDel="00C8265E">
          <w:rPr>
            <w:highlight w:val="cyan"/>
            <w:rPrChange w:id="30" w:author="Microsoft Office User" w:date="2017-03-22T06:02:00Z">
              <w:rPr/>
            </w:rPrChange>
          </w:rPr>
          <w:delText>.</w:delText>
        </w:r>
      </w:del>
    </w:p>
    <w:p w14:paraId="30E0DBA9" w14:textId="77777777" w:rsidR="00B133B4" w:rsidRDefault="00B133B4" w:rsidP="002B7789">
      <w:pPr>
        <w:jc w:val="both"/>
      </w:pPr>
    </w:p>
    <w:p w14:paraId="670A1294" w14:textId="77777777" w:rsidR="00C8265E" w:rsidRDefault="00C8265E">
      <w:pPr>
        <w:rPr>
          <w:ins w:id="31" w:author="Microsoft Office User" w:date="2017-03-22T06:02:00Z"/>
          <w:sz w:val="20"/>
          <w:szCs w:val="20"/>
          <w:u w:val="single"/>
        </w:rPr>
      </w:pPr>
      <w:ins w:id="32" w:author="Microsoft Office User" w:date="2017-03-22T06:02:00Z">
        <w:r>
          <w:rPr>
            <w:sz w:val="20"/>
            <w:szCs w:val="20"/>
            <w:u w:val="single"/>
          </w:rPr>
          <w:br w:type="page"/>
        </w:r>
      </w:ins>
    </w:p>
    <w:p w14:paraId="694D61EF" w14:textId="2BDD621F" w:rsidR="00B133B4" w:rsidRDefault="00B133B4" w:rsidP="002B7789">
      <w:pPr>
        <w:jc w:val="both"/>
        <w:rPr>
          <w:u w:val="single"/>
        </w:rPr>
      </w:pPr>
      <w:r>
        <w:rPr>
          <w:u w:val="single"/>
        </w:rPr>
        <w:lastRenderedPageBreak/>
        <w:t xml:space="preserve">Tab 3 </w:t>
      </w:r>
      <w:r w:rsidR="00B312EA">
        <w:rPr>
          <w:u w:val="single"/>
        </w:rPr>
        <w:t>–</w:t>
      </w:r>
      <w:r>
        <w:rPr>
          <w:u w:val="single"/>
        </w:rPr>
        <w:t xml:space="preserve"> </w:t>
      </w:r>
      <w:r w:rsidR="00B312EA">
        <w:rPr>
          <w:u w:val="single"/>
        </w:rPr>
        <w:t>Possible effect of reducing prices by 10%</w:t>
      </w:r>
    </w:p>
    <w:p w14:paraId="13B88DEC" w14:textId="77777777" w:rsidR="00B312EA" w:rsidRDefault="00B312EA" w:rsidP="002B7789">
      <w:pPr>
        <w:jc w:val="both"/>
        <w:rPr>
          <w:u w:val="single"/>
        </w:rPr>
      </w:pPr>
    </w:p>
    <w:p w14:paraId="430B7D7B" w14:textId="1D1217A2" w:rsidR="00202B74" w:rsidRDefault="00030270" w:rsidP="002B7789">
      <w:pPr>
        <w:jc w:val="both"/>
      </w:pPr>
      <w:r>
        <w:t xml:space="preserve">Since the company is in loss, </w:t>
      </w:r>
      <w:r w:rsidR="005313AA">
        <w:t xml:space="preserve">so the effect of reducing the prices by 10% would still </w:t>
      </w:r>
      <w:r w:rsidR="009E4C98">
        <w:t xml:space="preserve">lead to losses for the company until the company sells more units. </w:t>
      </w:r>
      <w:r w:rsidR="006C1020">
        <w:t xml:space="preserve">Currently the company is sold 6897 units with a loss of $406,000 and after reducing the price by 10%, the sales commission is also affected and so is the total variable cost. The loss increases to </w:t>
      </w:r>
      <w:r w:rsidR="0001147C">
        <w:t xml:space="preserve">approximately 1.4 million. </w:t>
      </w:r>
      <w:r w:rsidR="000B5747">
        <w:t>The number of breakeven units increase to 9634. It is doubtful that by reducing prices, Hallstead will be able to sell more than 9634 units</w:t>
      </w:r>
      <w:r w:rsidR="0073735E">
        <w:t>.</w:t>
      </w:r>
    </w:p>
    <w:tbl>
      <w:tblPr>
        <w:tblW w:w="8836" w:type="dxa"/>
        <w:tblLook w:val="04A0" w:firstRow="1" w:lastRow="0" w:firstColumn="1" w:lastColumn="0" w:noHBand="0" w:noVBand="1"/>
      </w:tblPr>
      <w:tblGrid>
        <w:gridCol w:w="5180"/>
        <w:gridCol w:w="1616"/>
        <w:gridCol w:w="1040"/>
        <w:gridCol w:w="1000"/>
      </w:tblGrid>
      <w:tr w:rsidR="008B7759" w:rsidRPr="00C349CB" w14:paraId="295A1DB5" w14:textId="77777777" w:rsidTr="008B7759">
        <w:trPr>
          <w:trHeight w:val="360"/>
        </w:trPr>
        <w:tc>
          <w:tcPr>
            <w:tcW w:w="5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9E43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4FCD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2006-2007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2EAF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In Units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FC6CA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per unit</w:t>
            </w:r>
          </w:p>
        </w:tc>
      </w:tr>
      <w:tr w:rsidR="008B7759" w:rsidRPr="00C349CB" w14:paraId="76C8CA60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78EE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Sales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0394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$10,711,000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3F252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429E9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$1,553</w:t>
            </w:r>
          </w:p>
        </w:tc>
      </w:tr>
      <w:tr w:rsidR="008B7759" w:rsidRPr="00C349CB" w14:paraId="17CAA7BF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B319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(-) Variable Cost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810D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$6,106,000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2A7B0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7EE38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$885</w:t>
            </w:r>
          </w:p>
        </w:tc>
      </w:tr>
      <w:tr w:rsidR="008B7759" w:rsidRPr="00C349CB" w14:paraId="34F9E60C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1637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CM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0EEE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$4,605,000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876DC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4AAD1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$668</w:t>
            </w:r>
          </w:p>
        </w:tc>
      </w:tr>
      <w:tr w:rsidR="008B7759" w:rsidRPr="00C349CB" w14:paraId="0DF8EC07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B3731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5507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BBB1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86073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7D79EC40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90A0" w14:textId="77777777" w:rsidR="008B7759" w:rsidRPr="00C349CB" w:rsidRDefault="008B7759">
            <w:pPr>
              <w:rPr>
                <w:rFonts w:eastAsia="Times New Roman"/>
                <w:b/>
                <w:bCs/>
                <w:u w:val="single"/>
              </w:rPr>
            </w:pPr>
            <w:r w:rsidRPr="00C349CB">
              <w:rPr>
                <w:rFonts w:eastAsia="Times New Roman"/>
                <w:b/>
                <w:bCs/>
                <w:u w:val="single"/>
              </w:rPr>
              <w:t>After Reducing Prices by 10%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19EC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5DBB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BB776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1A54D20F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50E8" w14:textId="77777777" w:rsidR="008B7759" w:rsidRPr="00C349CB" w:rsidRDefault="008B7759">
            <w:pPr>
              <w:rPr>
                <w:rFonts w:eastAsia="Times New Roman"/>
                <w:b/>
                <w:bCs/>
                <w:u w:val="single"/>
              </w:rPr>
            </w:pPr>
            <w:r w:rsidRPr="00C349CB">
              <w:rPr>
                <w:rFonts w:eastAsia="Times New Roman"/>
                <w:b/>
                <w:bCs/>
                <w:u w:val="single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9F48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868B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E3FDD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6640B1F3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5BF2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2C3B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2006-2007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9AB1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In Units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F482D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per unit</w:t>
            </w:r>
          </w:p>
        </w:tc>
      </w:tr>
      <w:tr w:rsidR="008B7759" w:rsidRPr="00C349CB" w14:paraId="292B7938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9BAE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Sales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4B55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$9,639,900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2F604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4ADC6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$1,398</w:t>
            </w:r>
          </w:p>
        </w:tc>
      </w:tr>
      <w:tr w:rsidR="008B7759" w:rsidRPr="00C349CB" w14:paraId="18039F5C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2F97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(-) Variable Cost: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69F4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99506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6E9CA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1027E3CF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5001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COGS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B306D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$5,570,000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D74F4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C86AF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40DE60CD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35F8" w14:textId="77777777" w:rsidR="008B7759" w:rsidRPr="00C349CB" w:rsidRDefault="008B7759">
            <w:pPr>
              <w:rPr>
                <w:rFonts w:eastAsia="Times New Roman"/>
              </w:rPr>
            </w:pPr>
            <w:proofErr w:type="spellStart"/>
            <w:r w:rsidRPr="00C349CB">
              <w:rPr>
                <w:rFonts w:eastAsia="Times New Roman"/>
              </w:rPr>
              <w:t>Commisions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46A7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$536,000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D7385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5A317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62562C3D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8233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 xml:space="preserve">10% of </w:t>
            </w:r>
            <w:proofErr w:type="spellStart"/>
            <w:r w:rsidRPr="00C349CB">
              <w:rPr>
                <w:rFonts w:eastAsia="Times New Roman"/>
              </w:rPr>
              <w:t>comission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9D52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$482,400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70E83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46226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7F2FB1FA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FCB3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Total VC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1F04" w14:textId="77777777" w:rsidR="008B7759" w:rsidRPr="00C349CB" w:rsidRDefault="008B7759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$6,052,400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4BAF0" w14:textId="77777777" w:rsidR="008B7759" w:rsidRPr="00C349CB" w:rsidRDefault="008B7759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464E6" w14:textId="77777777" w:rsidR="008B7759" w:rsidRPr="00C349CB" w:rsidRDefault="008B7759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$878</w:t>
            </w:r>
          </w:p>
        </w:tc>
      </w:tr>
      <w:tr w:rsidR="008B7759" w:rsidRPr="00C349CB" w14:paraId="3348C832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CFA2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CM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77F5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$3,587,500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BC061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022EE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$520</w:t>
            </w:r>
          </w:p>
        </w:tc>
      </w:tr>
      <w:tr w:rsidR="008B7759" w:rsidRPr="00C349CB" w14:paraId="129134E5" w14:textId="77777777" w:rsidTr="008B7759">
        <w:trPr>
          <w:trHeight w:val="36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07CD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Fixed Cost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EA96" w14:textId="77777777" w:rsidR="008B7759" w:rsidRPr="00C349CB" w:rsidRDefault="008B7759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$5,011,000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4F4A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A98B5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6D15FE9B" w14:textId="77777777" w:rsidTr="008B7759">
        <w:trPr>
          <w:trHeight w:val="38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E033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Net Income/Loss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E869" w14:textId="77777777" w:rsidR="008B7759" w:rsidRPr="00C349CB" w:rsidRDefault="008B7759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-$1,423,500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BC7E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6F808" w14:textId="77777777" w:rsidR="008B7759" w:rsidRPr="00C349CB" w:rsidRDefault="008B7759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8B7759" w:rsidRPr="00C349CB" w14:paraId="271F9B4B" w14:textId="77777777" w:rsidTr="008B7759">
        <w:trPr>
          <w:gridAfter w:val="2"/>
          <w:wAfter w:w="2116" w:type="dxa"/>
          <w:trHeight w:val="360"/>
        </w:trPr>
        <w:tc>
          <w:tcPr>
            <w:tcW w:w="5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11F9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Tickets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52BD7" w14:textId="77777777" w:rsidR="008B7759" w:rsidRPr="00C349CB" w:rsidRDefault="008B7759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9634</w:t>
            </w:r>
          </w:p>
        </w:tc>
      </w:tr>
      <w:tr w:rsidR="008B7759" w:rsidRPr="00C349CB" w14:paraId="525835BB" w14:textId="77777777" w:rsidTr="008B7759">
        <w:trPr>
          <w:gridAfter w:val="2"/>
          <w:wAfter w:w="2116" w:type="dxa"/>
          <w:trHeight w:val="380"/>
        </w:trPr>
        <w:tc>
          <w:tcPr>
            <w:tcW w:w="5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54AF7" w14:textId="77777777" w:rsidR="008B7759" w:rsidRPr="00C349CB" w:rsidRDefault="008B7759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Dollars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99A7B" w14:textId="77777777" w:rsidR="008B7759" w:rsidRPr="00C349CB" w:rsidRDefault="008B7759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$13,464,959</w:t>
            </w:r>
          </w:p>
        </w:tc>
      </w:tr>
    </w:tbl>
    <w:p w14:paraId="482CFDB9" w14:textId="77777777" w:rsidR="00783B33" w:rsidRDefault="00783B33" w:rsidP="002B7789">
      <w:pPr>
        <w:jc w:val="both"/>
        <w:rPr>
          <w:u w:val="single"/>
        </w:rPr>
      </w:pPr>
    </w:p>
    <w:p w14:paraId="010E8677" w14:textId="3B126D16" w:rsidR="00783B33" w:rsidRPr="00C8265E" w:rsidRDefault="00C8265E" w:rsidP="002B7789">
      <w:pPr>
        <w:jc w:val="both"/>
        <w:rPr>
          <w:b/>
          <w:u w:val="single"/>
          <w:rPrChange w:id="33" w:author="Microsoft Office User" w:date="2017-03-22T06:02:00Z">
            <w:rPr>
              <w:u w:val="single"/>
            </w:rPr>
          </w:rPrChange>
        </w:rPr>
      </w:pPr>
      <w:ins w:id="34" w:author="Microsoft Office User" w:date="2017-03-22T06:02:00Z">
        <w:r w:rsidRPr="00C8265E">
          <w:rPr>
            <w:b/>
            <w:highlight w:val="cyan"/>
            <w:u w:val="single"/>
            <w:rPrChange w:id="35" w:author="Microsoft Office User" w:date="2017-03-22T06:03:00Z">
              <w:rPr>
                <w:b/>
                <w:u w:val="single"/>
              </w:rPr>
            </w:rPrChange>
          </w:rPr>
          <w:t>Source: Hallstead Jewelers, pgs. 1-4.</w:t>
        </w:r>
      </w:ins>
    </w:p>
    <w:p w14:paraId="2549380F" w14:textId="77777777" w:rsidR="00783B33" w:rsidRDefault="00783B33" w:rsidP="002B7789">
      <w:pPr>
        <w:jc w:val="both"/>
        <w:rPr>
          <w:u w:val="single"/>
        </w:rPr>
      </w:pPr>
    </w:p>
    <w:p w14:paraId="237BCE6F" w14:textId="77777777" w:rsidR="00C8265E" w:rsidRDefault="00C8265E">
      <w:pPr>
        <w:rPr>
          <w:ins w:id="36" w:author="Microsoft Office User" w:date="2017-03-22T06:03:00Z"/>
          <w:u w:val="single"/>
        </w:rPr>
      </w:pPr>
      <w:ins w:id="37" w:author="Microsoft Office User" w:date="2017-03-22T06:03:00Z">
        <w:r>
          <w:rPr>
            <w:u w:val="single"/>
          </w:rPr>
          <w:br w:type="page"/>
        </w:r>
      </w:ins>
    </w:p>
    <w:p w14:paraId="2AD9A47D" w14:textId="4CEFB83D" w:rsidR="00202B74" w:rsidRDefault="00BB2467" w:rsidP="002B7789">
      <w:pPr>
        <w:jc w:val="both"/>
        <w:rPr>
          <w:u w:val="single"/>
        </w:rPr>
      </w:pPr>
      <w:r>
        <w:rPr>
          <w:u w:val="single"/>
        </w:rPr>
        <w:lastRenderedPageBreak/>
        <w:t xml:space="preserve">Tab 4 – Possible effects of eliminating sales commission </w:t>
      </w:r>
    </w:p>
    <w:p w14:paraId="2406080D" w14:textId="77777777" w:rsidR="00BB2467" w:rsidRDefault="00BB2467" w:rsidP="002B7789">
      <w:pPr>
        <w:jc w:val="both"/>
      </w:pPr>
    </w:p>
    <w:p w14:paraId="5FC644DE" w14:textId="24FE34ED" w:rsidR="006F554E" w:rsidRDefault="006F554E" w:rsidP="002B7789">
      <w:pPr>
        <w:jc w:val="both"/>
      </w:pPr>
      <w:r>
        <w:t xml:space="preserve">Sales commission are one of the heavy expenses for the company and with the growing competition </w:t>
      </w:r>
      <w:r w:rsidR="00920355">
        <w:t xml:space="preserve">it is one of the best possible solution to eliminate sales </w:t>
      </w:r>
      <w:r w:rsidR="005C6DD9">
        <w:t>commission. It is also a good choice because no other company follows it. By eliminating sales commission</w:t>
      </w:r>
      <w:r w:rsidR="008E5FFF">
        <w:t xml:space="preserve">, Hallstead Jewelers shows profit </w:t>
      </w:r>
      <w:r w:rsidR="00A94CFF">
        <w:t>of $130</w:t>
      </w:r>
      <w:r w:rsidR="00702D51">
        <w:t>,000 making this option to be followed in the future as well.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3680"/>
        <w:gridCol w:w="1640"/>
        <w:gridCol w:w="1300"/>
        <w:gridCol w:w="1300"/>
      </w:tblGrid>
      <w:tr w:rsidR="00A941AD" w:rsidRPr="00C349CB" w14:paraId="604AD0D9" w14:textId="77777777" w:rsidTr="00C349CB">
        <w:trPr>
          <w:trHeight w:val="360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B56F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3884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2006-2007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0DF4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In Units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9EFA1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per unit</w:t>
            </w:r>
          </w:p>
        </w:tc>
      </w:tr>
      <w:tr w:rsidR="00A941AD" w:rsidRPr="00C349CB" w14:paraId="1F440486" w14:textId="77777777" w:rsidTr="00C349CB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FB1C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Sales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38B0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$10,711,000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B97C5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A469E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$1,553</w:t>
            </w:r>
          </w:p>
        </w:tc>
      </w:tr>
      <w:tr w:rsidR="00A941AD" w:rsidRPr="00C349CB" w14:paraId="15521B65" w14:textId="77777777" w:rsidTr="00C349CB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5C74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(-) VC: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8477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$6,106,000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728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6AFC6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A941AD" w:rsidRPr="00C349CB" w14:paraId="256EB543" w14:textId="77777777" w:rsidTr="00C349CB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AAB7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 xml:space="preserve">(-) Eliminate Sales </w:t>
            </w:r>
            <w:proofErr w:type="spellStart"/>
            <w:r w:rsidRPr="00C349CB">
              <w:rPr>
                <w:rFonts w:eastAsia="Times New Roman"/>
              </w:rPr>
              <w:t>Commision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EABA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$536,000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F968B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F3C71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A941AD" w:rsidRPr="00C349CB" w14:paraId="043FDAE9" w14:textId="77777777" w:rsidTr="00C349CB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88B5" w14:textId="77777777" w:rsidR="00A941AD" w:rsidRPr="00C349CB" w:rsidRDefault="00A941AD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Total VC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5886" w14:textId="77777777" w:rsidR="00A941AD" w:rsidRPr="00C349CB" w:rsidRDefault="00A941AD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$5,570,000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2058A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B5886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$808</w:t>
            </w:r>
          </w:p>
        </w:tc>
      </w:tr>
      <w:tr w:rsidR="00A941AD" w:rsidRPr="00C349CB" w14:paraId="574987A2" w14:textId="77777777" w:rsidTr="00C349CB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C209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CM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9F40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$5,141,000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F14C6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9E16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$745</w:t>
            </w:r>
          </w:p>
        </w:tc>
      </w:tr>
      <w:tr w:rsidR="00A941AD" w:rsidRPr="00C349CB" w14:paraId="788A326F" w14:textId="77777777" w:rsidTr="00C349CB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434B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Total FC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6E3D" w14:textId="77777777" w:rsidR="00A941AD" w:rsidRPr="00C349CB" w:rsidRDefault="00A941AD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$5,011,000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D369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30DED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A941AD" w:rsidRPr="00C349CB" w14:paraId="3311AC22" w14:textId="77777777" w:rsidTr="00C349CB">
        <w:trPr>
          <w:trHeight w:val="36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B765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8D42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0892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6C2F2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A941AD" w:rsidRPr="00C349CB" w14:paraId="22EC453C" w14:textId="77777777" w:rsidTr="00C349CB">
        <w:trPr>
          <w:trHeight w:val="38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759C" w14:textId="77777777" w:rsidR="00A941AD" w:rsidRPr="00C349CB" w:rsidRDefault="00A941AD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Net Income/Loss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B2AC" w14:textId="77777777" w:rsidR="00A941AD" w:rsidRPr="00C349CB" w:rsidRDefault="00A941AD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$130,000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3186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4AEA1" w14:textId="77777777" w:rsidR="00A941AD" w:rsidRPr="00C349CB" w:rsidRDefault="00A941AD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A941AD" w:rsidRPr="00C349CB" w14:paraId="1083309E" w14:textId="77777777" w:rsidTr="00C349CB">
        <w:trPr>
          <w:gridAfter w:val="2"/>
          <w:wAfter w:w="2600" w:type="dxa"/>
          <w:trHeight w:val="360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3A23" w14:textId="77777777" w:rsidR="00A941AD" w:rsidRPr="00C349CB" w:rsidRDefault="00A941AD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Tickets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AF91B" w14:textId="77777777" w:rsidR="00A941AD" w:rsidRPr="00C349CB" w:rsidRDefault="00A941AD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6723</w:t>
            </w:r>
          </w:p>
        </w:tc>
      </w:tr>
      <w:tr w:rsidR="00A941AD" w:rsidRPr="00C349CB" w14:paraId="0C25EF18" w14:textId="77777777" w:rsidTr="00C349CB">
        <w:trPr>
          <w:gridAfter w:val="2"/>
          <w:wAfter w:w="2600" w:type="dxa"/>
          <w:trHeight w:val="380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CCC88" w14:textId="77777777" w:rsidR="00A941AD" w:rsidRPr="00C349CB" w:rsidRDefault="00A941AD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Dollars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F3A8B" w14:textId="77777777" w:rsidR="00A941AD" w:rsidRPr="00C349CB" w:rsidRDefault="00A941AD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$10,440,152</w:t>
            </w:r>
          </w:p>
        </w:tc>
      </w:tr>
    </w:tbl>
    <w:p w14:paraId="42A048FC" w14:textId="77777777" w:rsidR="00A941AD" w:rsidRDefault="00A941AD" w:rsidP="002B7789">
      <w:pPr>
        <w:jc w:val="both"/>
      </w:pPr>
    </w:p>
    <w:p w14:paraId="5BACC51F" w14:textId="5CF3822C" w:rsidR="00C8265E" w:rsidRDefault="00C8265E" w:rsidP="002B7789">
      <w:pPr>
        <w:jc w:val="both"/>
        <w:rPr>
          <w:ins w:id="38" w:author="Microsoft Office User" w:date="2017-03-22T06:03:00Z"/>
          <w:u w:val="single"/>
        </w:rPr>
      </w:pPr>
      <w:ins w:id="39" w:author="Microsoft Office User" w:date="2017-03-22T06:03:00Z">
        <w:r>
          <w:rPr>
            <w:u w:val="single"/>
          </w:rPr>
          <w:t>Source: Hallstead Jewelers, pgs. 1-4.</w:t>
        </w:r>
      </w:ins>
    </w:p>
    <w:p w14:paraId="5F9B1EA5" w14:textId="77777777" w:rsidR="00C8265E" w:rsidRDefault="00C8265E">
      <w:pPr>
        <w:rPr>
          <w:ins w:id="40" w:author="Microsoft Office User" w:date="2017-03-22T06:03:00Z"/>
          <w:u w:val="single"/>
        </w:rPr>
      </w:pPr>
      <w:ins w:id="41" w:author="Microsoft Office User" w:date="2017-03-22T06:03:00Z">
        <w:r>
          <w:rPr>
            <w:u w:val="single"/>
          </w:rPr>
          <w:br w:type="page"/>
        </w:r>
      </w:ins>
    </w:p>
    <w:p w14:paraId="2652244B" w14:textId="0BD0AD75" w:rsidR="00A941AD" w:rsidRDefault="00A941AD" w:rsidP="002B7789">
      <w:pPr>
        <w:jc w:val="both"/>
        <w:rPr>
          <w:u w:val="single"/>
        </w:rPr>
      </w:pPr>
      <w:r>
        <w:rPr>
          <w:u w:val="single"/>
        </w:rPr>
        <w:lastRenderedPageBreak/>
        <w:t>Tab 5 – Possible effects of adding $200,000 in advertising</w:t>
      </w:r>
    </w:p>
    <w:p w14:paraId="477153EE" w14:textId="77777777" w:rsidR="00A941AD" w:rsidRDefault="00A941AD" w:rsidP="002B7789">
      <w:pPr>
        <w:jc w:val="both"/>
        <w:rPr>
          <w:u w:val="single"/>
        </w:rPr>
      </w:pPr>
    </w:p>
    <w:p w14:paraId="61771947" w14:textId="6EB8C31A" w:rsidR="00A941AD" w:rsidRDefault="003053AC" w:rsidP="002B7789">
      <w:pPr>
        <w:jc w:val="both"/>
      </w:pPr>
      <w:r>
        <w:t>Advertising is an expense which can be beneficial in the future and currently it is going to increase loss for Hallstead because it is an expense.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3740"/>
        <w:gridCol w:w="1880"/>
        <w:gridCol w:w="1040"/>
        <w:gridCol w:w="1000"/>
      </w:tblGrid>
      <w:tr w:rsidR="003053AC" w:rsidRPr="00C349CB" w14:paraId="616E7C33" w14:textId="77777777" w:rsidTr="003053AC">
        <w:trPr>
          <w:trHeight w:val="360"/>
        </w:trPr>
        <w:tc>
          <w:tcPr>
            <w:tcW w:w="3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BC0D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2680" w14:textId="77777777" w:rsidR="003053AC" w:rsidRPr="00C349CB" w:rsidRDefault="003053AC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2006-2007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C5ED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In Units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9159A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per unit</w:t>
            </w:r>
          </w:p>
        </w:tc>
      </w:tr>
      <w:tr w:rsidR="003053AC" w:rsidRPr="00C349CB" w14:paraId="341EF04A" w14:textId="77777777" w:rsidTr="003053AC">
        <w:trPr>
          <w:trHeight w:val="36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A6C3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Sales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78CF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$10,711,000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05B3E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91C49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$1,553</w:t>
            </w:r>
          </w:p>
        </w:tc>
      </w:tr>
      <w:tr w:rsidR="003053AC" w:rsidRPr="00C349CB" w14:paraId="411E6CC1" w14:textId="77777777" w:rsidTr="003053AC">
        <w:trPr>
          <w:trHeight w:val="36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2392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(-) VC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65F7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$6,106,000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E8AF9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64EEC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$885</w:t>
            </w:r>
          </w:p>
        </w:tc>
      </w:tr>
      <w:tr w:rsidR="003053AC" w:rsidRPr="00C349CB" w14:paraId="44908113" w14:textId="77777777" w:rsidTr="003053AC">
        <w:trPr>
          <w:trHeight w:val="36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0AB8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CM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102E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$4,605,000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89EA8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B8D18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$668</w:t>
            </w:r>
          </w:p>
        </w:tc>
      </w:tr>
      <w:tr w:rsidR="003053AC" w:rsidRPr="00C349CB" w14:paraId="07C63496" w14:textId="77777777" w:rsidTr="003053AC">
        <w:trPr>
          <w:trHeight w:val="36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87F3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FC: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6227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$5,011,000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22CD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DC188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3053AC" w:rsidRPr="00C349CB" w14:paraId="2074050C" w14:textId="77777777" w:rsidTr="003053AC">
        <w:trPr>
          <w:trHeight w:val="36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0F1D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(+) Advertising expenses to FC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B430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$200,000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93FE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F4918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3053AC" w:rsidRPr="00C349CB" w14:paraId="1341EACB" w14:textId="77777777" w:rsidTr="003053AC">
        <w:trPr>
          <w:trHeight w:val="36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36B" w14:textId="77777777" w:rsidR="003053AC" w:rsidRPr="00C349CB" w:rsidRDefault="003053AC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Total FC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D357" w14:textId="77777777" w:rsidR="003053AC" w:rsidRPr="00C349CB" w:rsidRDefault="003053AC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$5,211,000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97C9" w14:textId="77777777" w:rsidR="003053AC" w:rsidRPr="00C349CB" w:rsidRDefault="003053AC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FB225" w14:textId="77777777" w:rsidR="003053AC" w:rsidRPr="00C349CB" w:rsidRDefault="003053AC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 </w:t>
            </w:r>
          </w:p>
        </w:tc>
      </w:tr>
      <w:tr w:rsidR="003053AC" w:rsidRPr="00C349CB" w14:paraId="2523B33A" w14:textId="77777777" w:rsidTr="003053AC">
        <w:trPr>
          <w:trHeight w:val="36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2DCF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43A7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3543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F0BC8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3053AC" w:rsidRPr="00C349CB" w14:paraId="6F4E9573" w14:textId="77777777" w:rsidTr="003053AC">
        <w:trPr>
          <w:trHeight w:val="38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7B0E" w14:textId="77777777" w:rsidR="003053AC" w:rsidRPr="00C349CB" w:rsidRDefault="003053AC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Net Income/Loss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B0C3" w14:textId="77777777" w:rsidR="003053AC" w:rsidRPr="00C349CB" w:rsidRDefault="003053AC">
            <w:pPr>
              <w:jc w:val="right"/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-$606,000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F929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88F4F" w14:textId="77777777" w:rsidR="003053AC" w:rsidRPr="00C349CB" w:rsidRDefault="003053AC">
            <w:pPr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 </w:t>
            </w:r>
          </w:p>
        </w:tc>
      </w:tr>
      <w:tr w:rsidR="003053AC" w:rsidRPr="00C349CB" w14:paraId="50F96D90" w14:textId="77777777" w:rsidTr="003053AC">
        <w:trPr>
          <w:gridAfter w:val="2"/>
          <w:wAfter w:w="2040" w:type="dxa"/>
          <w:trHeight w:val="360"/>
        </w:trPr>
        <w:tc>
          <w:tcPr>
            <w:tcW w:w="37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3B1F" w14:textId="77777777" w:rsidR="003053AC" w:rsidRPr="00C349CB" w:rsidRDefault="003053AC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Tickets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912F8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7805</w:t>
            </w:r>
          </w:p>
        </w:tc>
      </w:tr>
      <w:tr w:rsidR="003053AC" w:rsidRPr="00C349CB" w14:paraId="012561AD" w14:textId="77777777" w:rsidTr="003053AC">
        <w:trPr>
          <w:gridAfter w:val="2"/>
          <w:wAfter w:w="2040" w:type="dxa"/>
          <w:trHeight w:val="380"/>
        </w:trPr>
        <w:tc>
          <w:tcPr>
            <w:tcW w:w="3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D135E" w14:textId="77777777" w:rsidR="003053AC" w:rsidRPr="00C349CB" w:rsidRDefault="003053AC">
            <w:pPr>
              <w:rPr>
                <w:rFonts w:eastAsia="Times New Roman"/>
                <w:b/>
                <w:bCs/>
              </w:rPr>
            </w:pPr>
            <w:r w:rsidRPr="00C349CB">
              <w:rPr>
                <w:rFonts w:eastAsia="Times New Roman"/>
                <w:b/>
                <w:bCs/>
              </w:rPr>
              <w:t>Break even in Sales Dollars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CBFC3" w14:textId="77777777" w:rsidR="003053AC" w:rsidRPr="00C349CB" w:rsidRDefault="003053AC">
            <w:pPr>
              <w:jc w:val="right"/>
              <w:rPr>
                <w:rFonts w:eastAsia="Times New Roman"/>
              </w:rPr>
            </w:pPr>
            <w:r w:rsidRPr="00C349CB">
              <w:rPr>
                <w:rFonts w:eastAsia="Times New Roman"/>
              </w:rPr>
              <w:t>$12,120,525.73</w:t>
            </w:r>
          </w:p>
        </w:tc>
      </w:tr>
    </w:tbl>
    <w:p w14:paraId="782F399C" w14:textId="77777777" w:rsidR="00C349CB" w:rsidRDefault="00C349CB" w:rsidP="002B7789">
      <w:pPr>
        <w:jc w:val="both"/>
      </w:pPr>
    </w:p>
    <w:p w14:paraId="04D5B0D9" w14:textId="77777777" w:rsidR="00C8265E" w:rsidRDefault="00C8265E" w:rsidP="002B7789">
      <w:pPr>
        <w:jc w:val="both"/>
        <w:rPr>
          <w:ins w:id="42" w:author="Microsoft Office User" w:date="2017-03-22T06:03:00Z"/>
          <w:u w:val="single"/>
        </w:rPr>
      </w:pPr>
      <w:ins w:id="43" w:author="Microsoft Office User" w:date="2017-03-22T06:03:00Z">
        <w:r>
          <w:rPr>
            <w:u w:val="single"/>
          </w:rPr>
          <w:t>Source: Hallstead Jewelers, pgs. 1-4.</w:t>
        </w:r>
      </w:ins>
    </w:p>
    <w:p w14:paraId="0F4DF338" w14:textId="77777777" w:rsidR="00C8265E" w:rsidRDefault="00C8265E" w:rsidP="002B7789">
      <w:pPr>
        <w:jc w:val="both"/>
        <w:rPr>
          <w:ins w:id="44" w:author="Microsoft Office User" w:date="2017-03-22T06:04:00Z"/>
          <w:u w:val="single"/>
        </w:rPr>
      </w:pPr>
    </w:p>
    <w:p w14:paraId="72DFD8AE" w14:textId="77777777" w:rsidR="00C8265E" w:rsidRDefault="00C8265E">
      <w:pPr>
        <w:rPr>
          <w:ins w:id="45" w:author="Microsoft Office User" w:date="2017-03-22T06:04:00Z"/>
          <w:u w:val="single"/>
        </w:rPr>
      </w:pPr>
      <w:ins w:id="46" w:author="Microsoft Office User" w:date="2017-03-22T06:04:00Z">
        <w:r>
          <w:rPr>
            <w:u w:val="single"/>
          </w:rPr>
          <w:br w:type="page"/>
        </w:r>
      </w:ins>
    </w:p>
    <w:p w14:paraId="1220E86A" w14:textId="3C786C4F" w:rsidR="003053AC" w:rsidRDefault="003053AC" w:rsidP="002B7789">
      <w:pPr>
        <w:jc w:val="both"/>
        <w:rPr>
          <w:u w:val="single"/>
        </w:rPr>
      </w:pPr>
      <w:r>
        <w:rPr>
          <w:u w:val="single"/>
        </w:rPr>
        <w:lastRenderedPageBreak/>
        <w:t>Tab 6- Increase needed in average ticket price to breakeven</w:t>
      </w:r>
    </w:p>
    <w:p w14:paraId="2EB05519" w14:textId="77777777" w:rsidR="008351C1" w:rsidRDefault="008351C1" w:rsidP="002B7789">
      <w:pPr>
        <w:jc w:val="both"/>
        <w:rPr>
          <w:u w:val="single"/>
        </w:rPr>
      </w:pPr>
    </w:p>
    <w:p w14:paraId="0BFACDD4" w14:textId="77777777" w:rsidR="00F95E26" w:rsidRDefault="00250189" w:rsidP="002B7789">
      <w:pPr>
        <w:jc w:val="both"/>
      </w:pPr>
      <w:r>
        <w:t>For price to be at breakeven there should be no profit-no loss which is achieved when Net income is $0</w:t>
      </w:r>
      <w:r w:rsidR="009D5A51">
        <w:t xml:space="preserve">. The contribution margin is the difference between sales and variable cost and in this case </w:t>
      </w:r>
      <w:r w:rsidR="00F95E26">
        <w:t>for the reverse income statement the contribution margin and fixed cost are same which leads us to our sale. The difference between breakeven sales and current income statement is $59 ($1,612-$1,553), so the percentage increase comes out to be 3.79%.</w:t>
      </w:r>
    </w:p>
    <w:tbl>
      <w:tblPr>
        <w:tblW w:w="10780" w:type="dxa"/>
        <w:jc w:val="center"/>
        <w:tblLook w:val="04A0" w:firstRow="1" w:lastRow="0" w:firstColumn="1" w:lastColumn="0" w:noHBand="0" w:noVBand="1"/>
      </w:tblPr>
      <w:tblGrid>
        <w:gridCol w:w="3480"/>
        <w:gridCol w:w="1540"/>
        <w:gridCol w:w="1060"/>
        <w:gridCol w:w="1000"/>
        <w:gridCol w:w="1700"/>
        <w:gridCol w:w="1020"/>
        <w:gridCol w:w="980"/>
      </w:tblGrid>
      <w:tr w:rsidR="008351C1" w:rsidRPr="008351C1" w14:paraId="36E0DB09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2C6B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Reverse Income Statement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EC1F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46A4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8D247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B953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Current Income Statement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5C39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7E3F5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11AC6B13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C87A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D2DB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2006-2007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9A4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In Units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F6741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per unit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F7CF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2006-2007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C02E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In Units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46179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per unit</w:t>
            </w:r>
          </w:p>
        </w:tc>
      </w:tr>
      <w:tr w:rsidR="008351C1" w:rsidRPr="008351C1" w14:paraId="3FD608A7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8528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Net Income/Loss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D6C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C36D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5E23F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66D2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-$406,000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81A0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78A01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 </w:t>
            </w:r>
          </w:p>
        </w:tc>
      </w:tr>
      <w:tr w:rsidR="008351C1" w:rsidRPr="008351C1" w14:paraId="7CE80E10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C2AA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(-) Fixed Costs(FC):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BEFD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17A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A4653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B00D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AAA8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DB0E5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7D4E3C7D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089F3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Salaries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91F26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$3,215,000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CAFA1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A5728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E5EB0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$3,215,000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78E1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11BA5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48DDB1AB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3866A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Advertising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865DB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$257,000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831C4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9F051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0B2C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$257,000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7638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61704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10B98F9F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5D651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Administrative expenses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BE288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$435,000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E2DAF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B67D7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B9811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$435,000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2D8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AED2B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32813B1C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78A1F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Rent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AAC6A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$840,000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54097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BB1C8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FFFBA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$840,000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53A4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FA8F2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47A32F42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569EE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Depreciation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D9140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$142,000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A0A29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48C6D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C2104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$142,000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741C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25853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23FB2BB6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8DF47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Miscellaneous expenses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A7AA4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$122,000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FA2DE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80ED0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D3E8B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$122,000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336F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31A76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6EBAE4F5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8AEEB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Total Fixed Cost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6A5A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$5,011,000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D7A3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C52FF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BEC0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$5,011,000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BBD8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51D1E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33BADDF4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7BC6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1CA4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A4E1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43BC2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A3C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A195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CBD67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1F9F8CB9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1A2B3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Contribution Margin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6453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$5,011,000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9FF1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8A796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$727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E076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$4,605,000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E6D5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05CAA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$668</w:t>
            </w:r>
          </w:p>
        </w:tc>
      </w:tr>
      <w:tr w:rsidR="008351C1" w:rsidRPr="008351C1" w14:paraId="1FF6E66D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5A11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53F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C7EA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B0E10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3C2E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6550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7752B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030FCA0C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9FC3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 xml:space="preserve">(-) Variable Cost(VC):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F693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2D1C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E5E7F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E104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16BE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94B04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2816F7C8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6EFED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Cost of goods sold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F081A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$5,570,000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B659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E3333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$808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EEE36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$5,570,000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80C7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A5978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$808</w:t>
            </w:r>
          </w:p>
        </w:tc>
      </w:tr>
      <w:tr w:rsidR="008351C1" w:rsidRPr="008351C1" w14:paraId="0F7E117A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8D6D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Commissions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A4094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$536,000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2729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72EFC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$78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219EB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$536,000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11D5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DE81B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$78</w:t>
            </w:r>
          </w:p>
        </w:tc>
      </w:tr>
      <w:tr w:rsidR="008351C1" w:rsidRPr="008351C1" w14:paraId="2235201E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13B9A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Total Variable Cost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6B51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$6,106,000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03AD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BEA6C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24A0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$6,106,000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DD79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75282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43AE5190" w14:textId="77777777" w:rsidTr="008351C1">
        <w:trPr>
          <w:trHeight w:val="36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DF09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48B0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81D9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129B0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2631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1D2A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A954B" w14:textId="77777777" w:rsidR="008351C1" w:rsidRPr="008351C1" w:rsidRDefault="008351C1">
            <w:pPr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 </w:t>
            </w:r>
          </w:p>
        </w:tc>
      </w:tr>
      <w:tr w:rsidR="008351C1" w:rsidRPr="008351C1" w14:paraId="4E057A72" w14:textId="77777777" w:rsidTr="008351C1">
        <w:trPr>
          <w:trHeight w:val="380"/>
          <w:jc w:val="center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C9C5" w14:textId="77777777" w:rsidR="008351C1" w:rsidRPr="008351C1" w:rsidRDefault="008351C1">
            <w:pPr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Sales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56D8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$11,117,000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72DC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B4C51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$1,612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BBCEE" w14:textId="77777777" w:rsidR="008351C1" w:rsidRPr="008351C1" w:rsidRDefault="008351C1">
            <w:pPr>
              <w:jc w:val="right"/>
              <w:rPr>
                <w:rFonts w:eastAsia="Times New Roman"/>
                <w:b/>
                <w:bCs/>
              </w:rPr>
            </w:pPr>
            <w:r w:rsidRPr="008351C1">
              <w:rPr>
                <w:rFonts w:eastAsia="Times New Roman"/>
                <w:b/>
                <w:bCs/>
              </w:rPr>
              <w:t>$10,711,000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D9D1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6897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FFB38" w14:textId="77777777" w:rsidR="008351C1" w:rsidRPr="008351C1" w:rsidRDefault="008351C1">
            <w:pPr>
              <w:jc w:val="right"/>
              <w:rPr>
                <w:rFonts w:eastAsia="Times New Roman"/>
              </w:rPr>
            </w:pPr>
            <w:r w:rsidRPr="008351C1">
              <w:rPr>
                <w:rFonts w:eastAsia="Times New Roman"/>
              </w:rPr>
              <w:t>$1,553</w:t>
            </w:r>
          </w:p>
        </w:tc>
      </w:tr>
      <w:tr w:rsidR="008351C1" w14:paraId="3598DC1D" w14:textId="77777777" w:rsidTr="008351C1">
        <w:tblPrEx>
          <w:jc w:val="left"/>
        </w:tblPrEx>
        <w:trPr>
          <w:gridAfter w:val="5"/>
          <w:wAfter w:w="5760" w:type="dxa"/>
          <w:trHeight w:val="360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C21D" w14:textId="77777777" w:rsidR="008351C1" w:rsidRDefault="008351C1">
            <w:pPr>
              <w:rPr>
                <w:rFonts w:eastAsia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333333"/>
                <w:sz w:val="28"/>
                <w:szCs w:val="28"/>
              </w:rPr>
              <w:t>Increase Needed in Average Ticket Price to Breakeven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5B837" w14:textId="77777777" w:rsidR="008351C1" w:rsidRDefault="008351C1">
            <w:pPr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$59</w:t>
            </w:r>
          </w:p>
        </w:tc>
      </w:tr>
      <w:tr w:rsidR="008351C1" w14:paraId="7C35955F" w14:textId="77777777" w:rsidTr="008351C1">
        <w:tblPrEx>
          <w:jc w:val="left"/>
        </w:tblPrEx>
        <w:trPr>
          <w:gridAfter w:val="5"/>
          <w:wAfter w:w="5760" w:type="dxa"/>
          <w:trHeight w:val="38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11EF9" w14:textId="77777777" w:rsidR="008351C1" w:rsidRDefault="008351C1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% Increase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E1984" w14:textId="77777777" w:rsidR="008351C1" w:rsidRDefault="008351C1">
            <w:pPr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3.79%</w:t>
            </w:r>
          </w:p>
        </w:tc>
      </w:tr>
    </w:tbl>
    <w:p w14:paraId="16FB0062" w14:textId="2FB7081F" w:rsidR="003053AC" w:rsidRDefault="00F95E26" w:rsidP="002B7789">
      <w:pPr>
        <w:jc w:val="both"/>
      </w:pPr>
      <w:r>
        <w:t xml:space="preserve"> </w:t>
      </w:r>
      <w:r w:rsidR="00250189">
        <w:t xml:space="preserve"> </w:t>
      </w:r>
    </w:p>
    <w:p w14:paraId="000C256C" w14:textId="5F598A46" w:rsidR="002E400A" w:rsidRDefault="00C8265E" w:rsidP="002B7789">
      <w:pPr>
        <w:jc w:val="both"/>
        <w:rPr>
          <w:ins w:id="47" w:author="Microsoft Office User" w:date="2017-03-22T06:04:00Z"/>
          <w:b/>
        </w:rPr>
      </w:pPr>
      <w:ins w:id="48" w:author="Microsoft Office User" w:date="2017-03-22T06:04:00Z">
        <w:r>
          <w:rPr>
            <w:b/>
          </w:rPr>
          <w:t>Source: Hallstead Jewelers, pgs. 1-4.</w:t>
        </w:r>
      </w:ins>
    </w:p>
    <w:p w14:paraId="10887E14" w14:textId="77777777" w:rsidR="00C8265E" w:rsidRDefault="00C8265E" w:rsidP="002B7789">
      <w:pPr>
        <w:jc w:val="both"/>
        <w:rPr>
          <w:ins w:id="49" w:author="Microsoft Office User" w:date="2017-03-22T06:04:00Z"/>
          <w:b/>
        </w:rPr>
      </w:pPr>
    </w:p>
    <w:p w14:paraId="091A8470" w14:textId="77777777" w:rsidR="00C8265E" w:rsidRDefault="00C8265E" w:rsidP="002B7789">
      <w:pPr>
        <w:jc w:val="both"/>
        <w:rPr>
          <w:ins w:id="50" w:author="Microsoft Office User" w:date="2017-03-22T06:04:00Z"/>
          <w:b/>
        </w:rPr>
      </w:pPr>
    </w:p>
    <w:p w14:paraId="59576A78" w14:textId="77777777" w:rsidR="00C8265E" w:rsidRDefault="00C8265E" w:rsidP="002B7789">
      <w:pPr>
        <w:jc w:val="both"/>
        <w:rPr>
          <w:b/>
        </w:rPr>
      </w:pPr>
    </w:p>
    <w:p w14:paraId="3573D5E0" w14:textId="4335AC1D" w:rsidR="003F19C8" w:rsidRDefault="003F19C8" w:rsidP="002B7789">
      <w:pPr>
        <w:jc w:val="both"/>
        <w:rPr>
          <w:b/>
        </w:rPr>
      </w:pPr>
      <w:r>
        <w:rPr>
          <w:b/>
        </w:rPr>
        <w:lastRenderedPageBreak/>
        <w:t>Appendix C</w:t>
      </w:r>
    </w:p>
    <w:p w14:paraId="37E0B968" w14:textId="77777777" w:rsidR="003F19C8" w:rsidRDefault="003F19C8" w:rsidP="002B7789">
      <w:pPr>
        <w:jc w:val="both"/>
        <w:rPr>
          <w:b/>
        </w:rPr>
      </w:pPr>
    </w:p>
    <w:p w14:paraId="7D18AC7F" w14:textId="1730BE39" w:rsidR="003F19C8" w:rsidRDefault="00EB52AF" w:rsidP="002B7789">
      <w:pPr>
        <w:jc w:val="both"/>
      </w:pPr>
      <w:r>
        <w:t>Brief Description of d</w:t>
      </w:r>
      <w:r w:rsidR="003F19C8">
        <w:t>ifferent marketing tools used:</w:t>
      </w:r>
    </w:p>
    <w:p w14:paraId="369E8DC8" w14:textId="77777777" w:rsidR="003F19C8" w:rsidRDefault="003F19C8" w:rsidP="002B7789">
      <w:pPr>
        <w:jc w:val="both"/>
      </w:pPr>
    </w:p>
    <w:p w14:paraId="7692AE46" w14:textId="23D3AB80" w:rsidR="003F19C8" w:rsidRDefault="003F19C8" w:rsidP="002B7789">
      <w:pPr>
        <w:jc w:val="both"/>
        <w:rPr>
          <w:u w:val="single"/>
        </w:rPr>
      </w:pPr>
      <w:r w:rsidRPr="00C8265E">
        <w:rPr>
          <w:highlight w:val="yellow"/>
          <w:u w:val="single"/>
          <w:rPrChange w:id="51" w:author="Microsoft Office User" w:date="2017-03-22T06:04:00Z">
            <w:rPr>
              <w:u w:val="single"/>
            </w:rPr>
          </w:rPrChange>
        </w:rPr>
        <w:t>SWOT Analysis:</w:t>
      </w:r>
    </w:p>
    <w:p w14:paraId="7434ACBC" w14:textId="77777777" w:rsidR="003F19C8" w:rsidRDefault="003F19C8" w:rsidP="002B7789">
      <w:pPr>
        <w:jc w:val="both"/>
      </w:pPr>
    </w:p>
    <w:p w14:paraId="7402844E" w14:textId="77777777" w:rsidR="00D81679" w:rsidRDefault="003F19C8" w:rsidP="002B7789">
      <w:pPr>
        <w:jc w:val="both"/>
      </w:pPr>
      <w:r>
        <w:t>Strength: The</w:t>
      </w:r>
      <w:r w:rsidR="00EB52AF">
        <w:t xml:space="preserve"> strength of the company is its long-known name and the loyal customers it has.</w:t>
      </w:r>
    </w:p>
    <w:p w14:paraId="609116E8" w14:textId="77777777" w:rsidR="00715926" w:rsidRDefault="00D81679" w:rsidP="002B7789">
      <w:pPr>
        <w:jc w:val="both"/>
      </w:pPr>
      <w:r>
        <w:t>Weakness: There is only one store of Hallstead jewelers and the n</w:t>
      </w:r>
      <w:r w:rsidR="00971CC0">
        <w:t xml:space="preserve">umber of products offered are very less. Also, the management is new which affects </w:t>
      </w:r>
      <w:r w:rsidR="0009139C">
        <w:t xml:space="preserve">the decision making of both the sisters due to lack of experience. </w:t>
      </w:r>
    </w:p>
    <w:p w14:paraId="646CCE9C" w14:textId="18AA94AC" w:rsidR="0007364B" w:rsidRDefault="00715926" w:rsidP="002B7789">
      <w:pPr>
        <w:jc w:val="both"/>
      </w:pPr>
      <w:r>
        <w:t xml:space="preserve">Opportunity: There are a lot of opportunities such as franchising the stores, </w:t>
      </w:r>
      <w:r w:rsidR="000F758A">
        <w:t xml:space="preserve">creating online presence, </w:t>
      </w:r>
      <w:r w:rsidR="0007364B">
        <w:t xml:space="preserve">effective advertising to attract </w:t>
      </w:r>
      <w:r w:rsidR="00EE6068">
        <w:t>customers in the new store.</w:t>
      </w:r>
    </w:p>
    <w:p w14:paraId="1C85F98E" w14:textId="77777777" w:rsidR="00385888" w:rsidRDefault="0007364B" w:rsidP="002B7789">
      <w:pPr>
        <w:jc w:val="both"/>
      </w:pPr>
      <w:r>
        <w:t xml:space="preserve">Threats: </w:t>
      </w:r>
      <w:r w:rsidR="00EE6068">
        <w:t>The major threat are Tiffany &amp; Company which is the biggest diamond seller because of its Blue Box concept and Blue Nile which has become the largest online seller of diamonds.</w:t>
      </w:r>
    </w:p>
    <w:p w14:paraId="18F94D1B" w14:textId="77777777" w:rsidR="00385888" w:rsidRDefault="00385888" w:rsidP="002B7789">
      <w:pPr>
        <w:jc w:val="both"/>
      </w:pPr>
    </w:p>
    <w:p w14:paraId="26F1C3CA" w14:textId="77777777" w:rsidR="00CF55A0" w:rsidRDefault="00CF55A0" w:rsidP="002B7789">
      <w:pPr>
        <w:jc w:val="both"/>
        <w:rPr>
          <w:u w:val="single"/>
        </w:rPr>
      </w:pPr>
      <w:r w:rsidRPr="00C8265E">
        <w:rPr>
          <w:highlight w:val="yellow"/>
          <w:u w:val="single"/>
        </w:rPr>
        <w:t>Product Life Cycle</w:t>
      </w:r>
    </w:p>
    <w:p w14:paraId="698DEF24" w14:textId="77777777" w:rsidR="00CF55A0" w:rsidRDefault="00CF55A0" w:rsidP="002B7789">
      <w:pPr>
        <w:jc w:val="both"/>
      </w:pPr>
    </w:p>
    <w:p w14:paraId="051C313E" w14:textId="21DC0F13" w:rsidR="00CF55A0" w:rsidRDefault="00CF55A0" w:rsidP="002B7789">
      <w:pPr>
        <w:jc w:val="both"/>
      </w:pPr>
      <w:r>
        <w:t>Introduc</w:t>
      </w:r>
      <w:r w:rsidR="000C69DD">
        <w:t>tion: The company was introduced</w:t>
      </w:r>
      <w:r>
        <w:t xml:space="preserve"> 83 years back by the grandfather of both the sisters who handle the management of company now.</w:t>
      </w:r>
    </w:p>
    <w:p w14:paraId="2F2AFBA5" w14:textId="77777777" w:rsidR="000C69DD" w:rsidRDefault="00CF55A0" w:rsidP="002B7789">
      <w:pPr>
        <w:jc w:val="both"/>
      </w:pPr>
      <w:r>
        <w:t>Growth: The company grew</w:t>
      </w:r>
      <w:r w:rsidR="000C69DD">
        <w:t xml:space="preserve"> since grandfather’s time and even during father’s time until both the sisters assumed control of the management of the company.</w:t>
      </w:r>
    </w:p>
    <w:p w14:paraId="5C81DAF2" w14:textId="77777777" w:rsidR="000C69DD" w:rsidRDefault="000C69DD" w:rsidP="002B7789">
      <w:pPr>
        <w:jc w:val="both"/>
      </w:pPr>
      <w:r>
        <w:t>Maturity: Hallstead had reached its maturity in 1999(from case) and could not grow further as the sales were stagnant.</w:t>
      </w:r>
    </w:p>
    <w:p w14:paraId="70DE5B1D" w14:textId="77777777" w:rsidR="000C69DD" w:rsidRDefault="000C69DD" w:rsidP="002B7789">
      <w:pPr>
        <w:jc w:val="both"/>
      </w:pPr>
      <w:r>
        <w:t>Decline: It started declining slowly after 1999 as profits were seen slipping away.</w:t>
      </w:r>
    </w:p>
    <w:p w14:paraId="2CE67677" w14:textId="77777777" w:rsidR="000C69DD" w:rsidRDefault="000C69DD" w:rsidP="002B7789">
      <w:pPr>
        <w:jc w:val="both"/>
      </w:pPr>
    </w:p>
    <w:p w14:paraId="041C3E5D" w14:textId="79908376" w:rsidR="00ED0B52" w:rsidRDefault="00ED0B52" w:rsidP="002B7789">
      <w:pPr>
        <w:jc w:val="both"/>
        <w:rPr>
          <w:u w:val="single"/>
        </w:rPr>
      </w:pPr>
      <w:r w:rsidRPr="00C8265E">
        <w:rPr>
          <w:highlight w:val="yellow"/>
          <w:u w:val="single"/>
        </w:rPr>
        <w:t>5C’s of Marketing</w:t>
      </w:r>
    </w:p>
    <w:p w14:paraId="0622A13E" w14:textId="77777777" w:rsidR="00ED0B52" w:rsidRDefault="00ED0B52" w:rsidP="002B7789">
      <w:pPr>
        <w:jc w:val="both"/>
      </w:pPr>
    </w:p>
    <w:p w14:paraId="3810520F" w14:textId="3A1B1D04" w:rsidR="00ED0B52" w:rsidRDefault="00ED0B52" w:rsidP="002B7789">
      <w:pPr>
        <w:jc w:val="both"/>
      </w:pPr>
      <w:r>
        <w:t xml:space="preserve">Analyzing customers: </w:t>
      </w:r>
      <w:r w:rsidR="00E30F9C">
        <w:t>It is important for Hallstead to understand their customers and modify their products according to their needs. By doing this they will attract new customers which would increase their sales and profitability.</w:t>
      </w:r>
    </w:p>
    <w:p w14:paraId="48ECA8F8" w14:textId="43140375" w:rsidR="00E30F9C" w:rsidRDefault="00E30F9C" w:rsidP="002B7789">
      <w:pPr>
        <w:jc w:val="both"/>
      </w:pPr>
      <w:r>
        <w:t>Analyzing the Context: Hallstead needs to consider all the factors under context which are demographic, economic, socio-cultural, political/legal, technological and natural environment to grow itself in present as well as in the future.</w:t>
      </w:r>
    </w:p>
    <w:p w14:paraId="636C0BF8" w14:textId="5B07C66F" w:rsidR="00E30F9C" w:rsidRDefault="00E30F9C" w:rsidP="002B7789">
      <w:pPr>
        <w:jc w:val="both"/>
      </w:pPr>
      <w:r>
        <w:t>Analysis of the company: This is done by looking at all the tab’s in Appendix B as well understanding the different possible options that the company should become profitable again.</w:t>
      </w:r>
    </w:p>
    <w:p w14:paraId="5C9EC067" w14:textId="17C58613" w:rsidR="00E30F9C" w:rsidRDefault="00E30F9C" w:rsidP="002B7789">
      <w:pPr>
        <w:jc w:val="both"/>
      </w:pPr>
      <w:r>
        <w:t xml:space="preserve">Collaborators and </w:t>
      </w:r>
      <w:proofErr w:type="spellStart"/>
      <w:r>
        <w:t>Complementers</w:t>
      </w:r>
      <w:proofErr w:type="spellEnd"/>
      <w:r>
        <w:t xml:space="preserve"> Analysis: The collaborators </w:t>
      </w:r>
      <w:r w:rsidR="00A62992">
        <w:t xml:space="preserve">and </w:t>
      </w:r>
      <w:proofErr w:type="spellStart"/>
      <w:r w:rsidR="00A62992">
        <w:t>Complementers</w:t>
      </w:r>
      <w:proofErr w:type="spellEnd"/>
      <w:r w:rsidR="00A62992">
        <w:t xml:space="preserve"> here are both the s</w:t>
      </w:r>
      <w:r>
        <w:t xml:space="preserve">isters and </w:t>
      </w:r>
      <w:r w:rsidR="00A62992">
        <w:t>franchisees if they plan on giving any.</w:t>
      </w:r>
    </w:p>
    <w:p w14:paraId="539D5DD1" w14:textId="77777777" w:rsidR="00A62992" w:rsidRDefault="00A62992" w:rsidP="002B7789">
      <w:pPr>
        <w:jc w:val="both"/>
      </w:pPr>
      <w:r>
        <w:t>Competitors analysis: This is done by adopting similar strategies as used by the competitors who are Tiffany &amp; company as well as Blue Nile.</w:t>
      </w:r>
    </w:p>
    <w:p w14:paraId="391939A7" w14:textId="5724FFA1" w:rsidR="00A62992" w:rsidRPr="00ED0B52" w:rsidRDefault="00A62992" w:rsidP="002B7789">
      <w:pPr>
        <w:jc w:val="both"/>
      </w:pPr>
      <w:r>
        <w:t xml:space="preserve"> </w:t>
      </w:r>
    </w:p>
    <w:p w14:paraId="6FAD1E4F" w14:textId="77777777" w:rsidR="002E4C93" w:rsidRDefault="002E4C93" w:rsidP="002B7789">
      <w:pPr>
        <w:jc w:val="both"/>
      </w:pPr>
      <w:r w:rsidRPr="00C8265E">
        <w:rPr>
          <w:highlight w:val="yellow"/>
          <w:u w:val="single"/>
        </w:rPr>
        <w:t>7P’s of Marketing</w:t>
      </w:r>
    </w:p>
    <w:p w14:paraId="035F17D8" w14:textId="77777777" w:rsidR="002E4C93" w:rsidRDefault="002E4C93" w:rsidP="002B7789">
      <w:pPr>
        <w:jc w:val="both"/>
      </w:pPr>
    </w:p>
    <w:p w14:paraId="34296FAD" w14:textId="77777777" w:rsidR="00A62992" w:rsidRDefault="00CF55A0" w:rsidP="002B7789">
      <w:pPr>
        <w:jc w:val="both"/>
      </w:pPr>
      <w:r>
        <w:t xml:space="preserve"> </w:t>
      </w:r>
      <w:r w:rsidR="00A62992">
        <w:t>Product: The number of products offered as of now is less as compared to competitors and has to be increased.</w:t>
      </w:r>
    </w:p>
    <w:p w14:paraId="123113BF" w14:textId="77777777" w:rsidR="00A62992" w:rsidRDefault="00A62992" w:rsidP="002B7789">
      <w:pPr>
        <w:jc w:val="both"/>
      </w:pPr>
      <w:r>
        <w:t>Price: Price is a big factor and it can be seen in Appendix B how reducing price affects the Net income.</w:t>
      </w:r>
    </w:p>
    <w:p w14:paraId="4EABE546" w14:textId="77777777" w:rsidR="00A62992" w:rsidRDefault="00A62992" w:rsidP="002B7789">
      <w:pPr>
        <w:jc w:val="both"/>
      </w:pPr>
      <w:r>
        <w:lastRenderedPageBreak/>
        <w:t>Place: The location has been discussed and how there could have been more locations if both the sisters had researched more options.</w:t>
      </w:r>
    </w:p>
    <w:p w14:paraId="7C341C7F" w14:textId="25B6118B" w:rsidR="00A62992" w:rsidRDefault="00A62992" w:rsidP="002B7789">
      <w:pPr>
        <w:jc w:val="both"/>
      </w:pPr>
      <w:r>
        <w:t>Process: The process is straightforward but it could be improved if Hallstead thinks about franchising and going online.</w:t>
      </w:r>
    </w:p>
    <w:p w14:paraId="54CBC588" w14:textId="315F1DD9" w:rsidR="00A62992" w:rsidRDefault="00A62992" w:rsidP="002B7789">
      <w:pPr>
        <w:jc w:val="both"/>
      </w:pPr>
      <w:r>
        <w:t>People: Attracting more customers is important other than the loyal customers to grow in the competitive market.</w:t>
      </w:r>
    </w:p>
    <w:p w14:paraId="7CED2987" w14:textId="42B39154" w:rsidR="00A62992" w:rsidRDefault="00A62992" w:rsidP="002B7789">
      <w:pPr>
        <w:jc w:val="both"/>
      </w:pPr>
      <w:r>
        <w:t>Promotion: Hallstead should be promoted aggressively and effectively to achieve profits by selling units more than the breakeven.</w:t>
      </w:r>
    </w:p>
    <w:p w14:paraId="73885F86" w14:textId="5F036851" w:rsidR="00A62992" w:rsidRDefault="00A62992" w:rsidP="002B7789">
      <w:pPr>
        <w:jc w:val="both"/>
      </w:pPr>
      <w:r>
        <w:t xml:space="preserve">Physical evidence: The products are the physical evidence and this does not </w:t>
      </w:r>
      <w:r w:rsidR="003C7B62">
        <w:t>play</w:t>
      </w:r>
      <w:r>
        <w:t xml:space="preserve"> a specific role</w:t>
      </w:r>
      <w:r w:rsidR="003C7B62">
        <w:t xml:space="preserve"> in this case.</w:t>
      </w:r>
      <w:r>
        <w:t xml:space="preserve"> </w:t>
      </w:r>
    </w:p>
    <w:p w14:paraId="0334875F" w14:textId="76364113" w:rsidR="0007364B" w:rsidRDefault="00A62992" w:rsidP="002B7789">
      <w:pPr>
        <w:jc w:val="both"/>
      </w:pPr>
      <w:r>
        <w:t xml:space="preserve"> </w:t>
      </w:r>
      <w:r w:rsidR="00EE6068">
        <w:t xml:space="preserve"> </w:t>
      </w:r>
    </w:p>
    <w:p w14:paraId="0A670314" w14:textId="3D3F1BD3" w:rsidR="003F19C8" w:rsidRPr="003F19C8" w:rsidRDefault="00EB52AF" w:rsidP="002B7789">
      <w:pPr>
        <w:jc w:val="both"/>
      </w:pPr>
      <w:r>
        <w:t xml:space="preserve"> </w:t>
      </w:r>
    </w:p>
    <w:p w14:paraId="5F1B242F" w14:textId="77777777" w:rsidR="003053AC" w:rsidRPr="003053AC" w:rsidRDefault="003053AC" w:rsidP="002B7789">
      <w:pPr>
        <w:jc w:val="both"/>
      </w:pPr>
    </w:p>
    <w:p w14:paraId="19BC6B2F" w14:textId="77777777" w:rsidR="00235DE9" w:rsidRDefault="00235DE9" w:rsidP="002B7789">
      <w:pPr>
        <w:jc w:val="both"/>
      </w:pPr>
    </w:p>
    <w:p w14:paraId="0FA419FA" w14:textId="77777777" w:rsidR="00235DE9" w:rsidRPr="00D440F0" w:rsidRDefault="00235DE9" w:rsidP="002B7789">
      <w:pPr>
        <w:jc w:val="both"/>
      </w:pPr>
    </w:p>
    <w:p w14:paraId="6D093B03" w14:textId="77777777" w:rsidR="00D70D33" w:rsidRDefault="00D70D33" w:rsidP="002B7789">
      <w:pPr>
        <w:jc w:val="both"/>
        <w:rPr>
          <w:b/>
        </w:rPr>
      </w:pPr>
    </w:p>
    <w:p w14:paraId="042C9B19" w14:textId="6B8571BE" w:rsidR="00A80879" w:rsidRPr="002B7789" w:rsidRDefault="00E21ED2" w:rsidP="002B7789">
      <w:pPr>
        <w:jc w:val="both"/>
      </w:pPr>
      <w:r w:rsidRPr="002B7789">
        <w:t xml:space="preserve">  </w:t>
      </w:r>
    </w:p>
    <w:p w14:paraId="00731CAD" w14:textId="77777777" w:rsidR="00B36BB8" w:rsidRPr="00B36BB8" w:rsidRDefault="00B36BB8" w:rsidP="001149F8">
      <w:pPr>
        <w:jc w:val="both"/>
      </w:pPr>
    </w:p>
    <w:p w14:paraId="74E9C6EC" w14:textId="6B6C6222" w:rsidR="00AD0BDE" w:rsidRDefault="00AD0BDE" w:rsidP="001149F8">
      <w:pPr>
        <w:jc w:val="both"/>
      </w:pPr>
    </w:p>
    <w:p w14:paraId="5C895639" w14:textId="77777777" w:rsidR="00DC58CE" w:rsidRDefault="00DC58CE" w:rsidP="001149F8">
      <w:pPr>
        <w:jc w:val="both"/>
      </w:pPr>
    </w:p>
    <w:p w14:paraId="2140FA29" w14:textId="77777777" w:rsidR="007E7D24" w:rsidRDefault="007E7D24" w:rsidP="001149F8">
      <w:pPr>
        <w:jc w:val="both"/>
      </w:pPr>
    </w:p>
    <w:p w14:paraId="57CD8DDB" w14:textId="77777777" w:rsidR="007E7D24" w:rsidRPr="00B56068" w:rsidRDefault="007E7D24" w:rsidP="001149F8">
      <w:pPr>
        <w:jc w:val="both"/>
      </w:pPr>
    </w:p>
    <w:sectPr w:rsidR="007E7D24" w:rsidRPr="00B56068" w:rsidSect="0032351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3-21T22:25:00Z" w:initials="Office">
    <w:p w14:paraId="6303F74B" w14:textId="77777777" w:rsidR="00AF4DA4" w:rsidRDefault="00AF4DA4">
      <w:pPr>
        <w:pStyle w:val="CommentText"/>
      </w:pPr>
      <w:r>
        <w:rPr>
          <w:rStyle w:val="CommentReference"/>
        </w:rPr>
        <w:annotationRef/>
      </w:r>
    </w:p>
    <w:p w14:paraId="504110EA" w14:textId="7723D334" w:rsidR="00AF4DA4" w:rsidRDefault="00AF4DA4" w:rsidP="00AF4DA4">
      <w:pPr>
        <w:pStyle w:val="CommentText"/>
        <w:rPr>
          <w:sz w:val="20"/>
          <w:szCs w:val="20"/>
        </w:rPr>
      </w:pPr>
      <w:r w:rsidRPr="00425C9F">
        <w:rPr>
          <w:b/>
          <w:sz w:val="20"/>
          <w:szCs w:val="20"/>
          <w:highlight w:val="cyan"/>
        </w:rPr>
        <w:t>Citations: NONE</w:t>
      </w:r>
      <w:r>
        <w:rPr>
          <w:sz w:val="20"/>
          <w:szCs w:val="20"/>
        </w:rPr>
        <w:t xml:space="preserve"> (1</w:t>
      </w:r>
      <w:r w:rsidRPr="00425C9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time omission resulted in a 2.5 point deduction from the earned score of this report; future omissions will result in at least a 10.0% deduction). </w:t>
      </w:r>
      <w:r>
        <w:rPr>
          <w:noProof/>
          <w:sz w:val="20"/>
          <w:szCs w:val="20"/>
        </w:rPr>
        <w:t>Referring me to your Appendices (see Appendix A) is not considered a citation. Citations refer to the case itself (HJ, pg. 2) or Mullins and Walker (</w:t>
      </w:r>
      <w:bookmarkStart w:id="1" w:name="_GoBack"/>
      <w:bookmarkEnd w:id="1"/>
      <w:r>
        <w:rPr>
          <w:noProof/>
          <w:sz w:val="20"/>
          <w:szCs w:val="20"/>
        </w:rPr>
        <w:t>M&amp;W, pg. 200).</w:t>
      </w:r>
      <w:r w:rsidR="00682C81">
        <w:rPr>
          <w:noProof/>
          <w:sz w:val="20"/>
          <w:szCs w:val="20"/>
        </w:rPr>
        <w:t xml:space="preserve"> </w:t>
      </w:r>
      <w:r w:rsidR="00682C81" w:rsidRPr="00682C81">
        <w:rPr>
          <w:noProof/>
          <w:sz w:val="20"/>
          <w:szCs w:val="20"/>
          <w:highlight w:val="yellow"/>
        </w:rPr>
        <w:t>See page 4 for a sample of a proper cite.</w:t>
      </w:r>
    </w:p>
    <w:p w14:paraId="6B32C509" w14:textId="77777777" w:rsidR="00AF4DA4" w:rsidRPr="0027682A" w:rsidRDefault="00AF4DA4" w:rsidP="00AF4DA4">
      <w:pPr>
        <w:pStyle w:val="CommentText"/>
        <w:rPr>
          <w:b/>
          <w:sz w:val="20"/>
          <w:szCs w:val="20"/>
        </w:rPr>
      </w:pPr>
    </w:p>
    <w:p w14:paraId="15BDD6EB" w14:textId="77777777" w:rsidR="00AF4DA4" w:rsidRPr="0027682A" w:rsidRDefault="00AF4DA4" w:rsidP="00AF4DA4">
      <w:pPr>
        <w:pStyle w:val="CommentTex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Individual </w:t>
      </w:r>
      <w:r w:rsidRPr="0027682A">
        <w:rPr>
          <w:b/>
          <w:sz w:val="20"/>
          <w:szCs w:val="20"/>
        </w:rPr>
        <w:t>Report Assessment</w:t>
      </w:r>
      <w:r w:rsidRPr="0027682A">
        <w:rPr>
          <w:b/>
          <w:i/>
          <w:sz w:val="20"/>
          <w:szCs w:val="20"/>
        </w:rPr>
        <w:t>*</w:t>
      </w:r>
      <w:r>
        <w:rPr>
          <w:b/>
          <w:noProof/>
          <w:sz w:val="20"/>
          <w:szCs w:val="20"/>
        </w:rPr>
        <w:t xml:space="preserve"> = PENDING (will be emailed to you separately).</w:t>
      </w:r>
    </w:p>
    <w:p w14:paraId="2EEAB789" w14:textId="77777777" w:rsidR="00AF4DA4" w:rsidRPr="0027682A" w:rsidRDefault="00AF4DA4" w:rsidP="00AF4DA4">
      <w:pPr>
        <w:pStyle w:val="CommentText"/>
        <w:rPr>
          <w:b/>
          <w:sz w:val="20"/>
          <w:szCs w:val="20"/>
        </w:rPr>
      </w:pPr>
    </w:p>
    <w:p w14:paraId="7D8FC527" w14:textId="77777777" w:rsidR="00AF4DA4" w:rsidRPr="00425C9F" w:rsidRDefault="00AF4DA4" w:rsidP="00AF4DA4">
      <w:pPr>
        <w:pStyle w:val="CommentText"/>
        <w:rPr>
          <w:sz w:val="18"/>
          <w:szCs w:val="18"/>
        </w:rPr>
      </w:pPr>
      <w:r w:rsidRPr="00425C9F">
        <w:rPr>
          <w:i/>
          <w:sz w:val="18"/>
          <w:szCs w:val="18"/>
        </w:rPr>
        <w:t>Note*:</w:t>
      </w:r>
      <w:r w:rsidRPr="00425C9F">
        <w:rPr>
          <w:sz w:val="18"/>
          <w:szCs w:val="18"/>
        </w:rPr>
        <w:t xml:space="preserve">  The Required Analyses Spreadsheet is considered when determining your Overall Report Assessment. You will not be provided specific feedback. Answers may vary as a result of the different assumptions students make about the numbers; therefore, the spreadsheet worksheets were evaluated on the depth/quality of your work not on calculating correct numbers.</w:t>
      </w:r>
    </w:p>
    <w:p w14:paraId="0F8B66D3" w14:textId="77777777" w:rsidR="00AF4DA4" w:rsidRPr="0027682A" w:rsidRDefault="00AF4DA4" w:rsidP="00AF4DA4">
      <w:pPr>
        <w:pStyle w:val="CommentText"/>
        <w:rPr>
          <w:sz w:val="20"/>
          <w:szCs w:val="20"/>
        </w:rPr>
      </w:pPr>
    </w:p>
    <w:p w14:paraId="71F477A7" w14:textId="5EDFEFAC" w:rsidR="00AF4DA4" w:rsidRPr="00692568" w:rsidRDefault="00AF4DA4" w:rsidP="00AF4DA4">
      <w:pPr>
        <w:pStyle w:val="CommentText"/>
        <w:rPr>
          <w:sz w:val="20"/>
          <w:szCs w:val="20"/>
        </w:rPr>
      </w:pPr>
      <w:r w:rsidRPr="00692568">
        <w:rPr>
          <w:sz w:val="20"/>
          <w:szCs w:val="20"/>
          <w:u w:val="single"/>
        </w:rPr>
        <w:t>Spreadsheet Completed</w:t>
      </w:r>
      <w:r w:rsidRPr="00692568">
        <w:rPr>
          <w:sz w:val="20"/>
          <w:szCs w:val="20"/>
        </w:rPr>
        <w:t>:  YES</w:t>
      </w:r>
      <w:r w:rsidR="001A3CF4">
        <w:rPr>
          <w:sz w:val="20"/>
          <w:szCs w:val="20"/>
        </w:rPr>
        <w:t xml:space="preserve">; Quality = </w:t>
      </w:r>
      <w:r>
        <w:rPr>
          <w:sz w:val="20"/>
          <w:szCs w:val="20"/>
        </w:rPr>
        <w:t>Average.</w:t>
      </w:r>
    </w:p>
    <w:p w14:paraId="4A9F3B0D" w14:textId="77777777" w:rsidR="00AF4DA4" w:rsidRPr="0027682A" w:rsidRDefault="00AF4DA4" w:rsidP="00AF4DA4">
      <w:pPr>
        <w:pStyle w:val="CommentText"/>
        <w:tabs>
          <w:tab w:val="left" w:pos="297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9A94573" w14:textId="77777777" w:rsidR="00AF4DA4" w:rsidRPr="0027682A" w:rsidRDefault="00AF4DA4" w:rsidP="00AF4DA4">
      <w:pPr>
        <w:pStyle w:val="CommentText"/>
        <w:rPr>
          <w:sz w:val="20"/>
          <w:szCs w:val="20"/>
        </w:rPr>
      </w:pPr>
      <w:r w:rsidRPr="0027682A">
        <w:rPr>
          <w:sz w:val="20"/>
          <w:szCs w:val="20"/>
          <w:u w:val="single"/>
        </w:rPr>
        <w:t>Problems</w:t>
      </w:r>
      <w:r w:rsidRPr="0027682A">
        <w:rPr>
          <w:sz w:val="20"/>
          <w:szCs w:val="20"/>
        </w:rPr>
        <w:t>: It is critical to identify all of the problems facing an organization in order to create a sense of urgency about why they need to make a change right now.</w:t>
      </w:r>
    </w:p>
    <w:p w14:paraId="4DDA43EA" w14:textId="77777777" w:rsidR="00AF4DA4" w:rsidRPr="0027682A" w:rsidRDefault="00AF4DA4" w:rsidP="00AF4DA4">
      <w:pPr>
        <w:pStyle w:val="CommentText"/>
        <w:rPr>
          <w:sz w:val="20"/>
          <w:szCs w:val="20"/>
        </w:rPr>
      </w:pPr>
    </w:p>
    <w:p w14:paraId="496C3A81" w14:textId="31511FF3" w:rsidR="00AF4DA4" w:rsidRPr="00425C9F" w:rsidRDefault="00AF4DA4" w:rsidP="00AF4DA4">
      <w:pPr>
        <w:pStyle w:val="CommentText"/>
        <w:rPr>
          <w:sz w:val="20"/>
          <w:szCs w:val="20"/>
        </w:rPr>
      </w:pPr>
      <w:r w:rsidRPr="00425C9F">
        <w:rPr>
          <w:sz w:val="20"/>
          <w:szCs w:val="20"/>
          <w:u w:val="single"/>
        </w:rPr>
        <w:t>Possible Solutions</w:t>
      </w:r>
      <w:r w:rsidRPr="00425C9F">
        <w:rPr>
          <w:sz w:val="20"/>
          <w:szCs w:val="20"/>
        </w:rPr>
        <w:t xml:space="preserve">: </w:t>
      </w:r>
      <w:r w:rsidR="008C5E52">
        <w:rPr>
          <w:sz w:val="20"/>
          <w:szCs w:val="20"/>
        </w:rPr>
        <w:t xml:space="preserve">One expected option, modified expected option </w:t>
      </w:r>
      <w:r w:rsidR="00682C81">
        <w:rPr>
          <w:sz w:val="20"/>
          <w:szCs w:val="20"/>
        </w:rPr>
        <w:t>and one unique idea</w:t>
      </w:r>
      <w:r w:rsidR="008C5E52">
        <w:rPr>
          <w:sz w:val="20"/>
          <w:szCs w:val="20"/>
        </w:rPr>
        <w:t xml:space="preserve"> (that is flawed) discussed in case report and THREE additional options presented in the appendices. </w:t>
      </w:r>
      <w:r>
        <w:rPr>
          <w:sz w:val="20"/>
          <w:szCs w:val="20"/>
        </w:rPr>
        <w:t>Descriptions are not robust</w:t>
      </w:r>
      <w:r w:rsidR="008C5E52">
        <w:rPr>
          <w:sz w:val="20"/>
          <w:szCs w:val="20"/>
        </w:rPr>
        <w:t xml:space="preserve"> (light/cursory)</w:t>
      </w:r>
      <w:r>
        <w:rPr>
          <w:sz w:val="20"/>
          <w:szCs w:val="20"/>
        </w:rPr>
        <w:t xml:space="preserve">. Pros and cons </w:t>
      </w:r>
      <w:r w:rsidR="008C5E52">
        <w:rPr>
          <w:sz w:val="20"/>
          <w:szCs w:val="20"/>
        </w:rPr>
        <w:t>but lean qualitatively-with the exception of Option 1.</w:t>
      </w:r>
      <w:r>
        <w:rPr>
          <w:sz w:val="20"/>
          <w:szCs w:val="20"/>
        </w:rPr>
        <w:t xml:space="preserve"> </w:t>
      </w:r>
      <w:r w:rsidRPr="00425C9F">
        <w:rPr>
          <w:sz w:val="20"/>
          <w:szCs w:val="20"/>
        </w:rPr>
        <w:t xml:space="preserve">I expect to see a great deal more detail including </w:t>
      </w:r>
      <w:r w:rsidR="008C5E52">
        <w:rPr>
          <w:noProof/>
          <w:sz w:val="20"/>
          <w:szCs w:val="20"/>
        </w:rPr>
        <w:t xml:space="preserve">sa full </w:t>
      </w:r>
      <w:r>
        <w:rPr>
          <w:noProof/>
          <w:sz w:val="20"/>
          <w:szCs w:val="20"/>
        </w:rPr>
        <w:t>description</w:t>
      </w:r>
      <w:r w:rsidR="008C5E52">
        <w:rPr>
          <w:noProof/>
          <w:sz w:val="20"/>
          <w:szCs w:val="20"/>
        </w:rPr>
        <w:t xml:space="preserve"> of the option</w:t>
      </w:r>
      <w:r>
        <w:rPr>
          <w:noProof/>
          <w:sz w:val="20"/>
          <w:szCs w:val="20"/>
        </w:rPr>
        <w:t>, qualitative assessment and quantitative analyses (</w:t>
      </w:r>
      <w:r w:rsidRPr="00425C9F">
        <w:rPr>
          <w:sz w:val="20"/>
          <w:szCs w:val="20"/>
        </w:rPr>
        <w:t>dollars/percentages/numbers</w:t>
      </w:r>
      <w:r>
        <w:rPr>
          <w:noProof/>
          <w:sz w:val="20"/>
          <w:szCs w:val="20"/>
        </w:rPr>
        <w:t>)</w:t>
      </w:r>
      <w:r w:rsidRPr="00425C9F">
        <w:rPr>
          <w:sz w:val="20"/>
          <w:szCs w:val="20"/>
        </w:rPr>
        <w:t xml:space="preserve"> to support (</w:t>
      </w:r>
      <w:r>
        <w:rPr>
          <w:noProof/>
          <w:sz w:val="20"/>
          <w:szCs w:val="20"/>
        </w:rPr>
        <w:t xml:space="preserve">pros) or refute (cons) each </w:t>
      </w:r>
      <w:r w:rsidR="008C5E52">
        <w:rPr>
          <w:sz w:val="20"/>
          <w:szCs w:val="20"/>
        </w:rPr>
        <w:t>option</w:t>
      </w:r>
      <w:r w:rsidRPr="00425C9F">
        <w:rPr>
          <w:sz w:val="20"/>
          <w:szCs w:val="20"/>
        </w:rPr>
        <w:t>.</w:t>
      </w:r>
    </w:p>
    <w:p w14:paraId="580D402D" w14:textId="77777777" w:rsidR="00AF4DA4" w:rsidRPr="0027682A" w:rsidRDefault="00AF4DA4" w:rsidP="00AF4DA4">
      <w:pPr>
        <w:rPr>
          <w:sz w:val="20"/>
          <w:szCs w:val="20"/>
        </w:rPr>
      </w:pPr>
    </w:p>
    <w:p w14:paraId="1641EDB3" w14:textId="5E76550D" w:rsidR="00AF4DA4" w:rsidRPr="00C8265E" w:rsidRDefault="00AF4DA4" w:rsidP="00AF4DA4">
      <w:pPr>
        <w:pStyle w:val="CommentText"/>
        <w:rPr>
          <w:sz w:val="20"/>
          <w:szCs w:val="20"/>
        </w:rPr>
      </w:pPr>
      <w:r w:rsidRPr="0027682A">
        <w:rPr>
          <w:sz w:val="20"/>
          <w:szCs w:val="20"/>
          <w:u w:val="single"/>
        </w:rPr>
        <w:t>Decision</w:t>
      </w:r>
      <w:r w:rsidRPr="0027682A">
        <w:rPr>
          <w:sz w:val="20"/>
          <w:szCs w:val="20"/>
        </w:rPr>
        <w:t xml:space="preserve">: </w:t>
      </w:r>
      <w:r>
        <w:rPr>
          <w:sz w:val="20"/>
          <w:szCs w:val="20"/>
        </w:rPr>
        <w:t>Reasonable given your assessment.</w:t>
      </w:r>
    </w:p>
    <w:p w14:paraId="7A48AA11" w14:textId="77777777" w:rsidR="00AF4DA4" w:rsidRPr="0027682A" w:rsidRDefault="00AF4DA4" w:rsidP="00AF4DA4">
      <w:pPr>
        <w:pStyle w:val="CommentText"/>
        <w:rPr>
          <w:sz w:val="20"/>
          <w:szCs w:val="20"/>
        </w:rPr>
      </w:pPr>
    </w:p>
    <w:p w14:paraId="50B1374D" w14:textId="099C56C3" w:rsidR="00AF4DA4" w:rsidRPr="0027682A" w:rsidRDefault="00AF4DA4" w:rsidP="00AF4DA4">
      <w:pPr>
        <w:pStyle w:val="CommentText"/>
        <w:rPr>
          <w:sz w:val="20"/>
          <w:szCs w:val="20"/>
        </w:rPr>
      </w:pPr>
      <w:r w:rsidRPr="00C8265E">
        <w:rPr>
          <w:sz w:val="20"/>
          <w:szCs w:val="20"/>
          <w:u w:val="single"/>
        </w:rPr>
        <w:t>Appendix**</w:t>
      </w:r>
      <w:r w:rsidRPr="00C8265E">
        <w:rPr>
          <w:sz w:val="20"/>
          <w:szCs w:val="20"/>
        </w:rPr>
        <w:t xml:space="preserve">: </w:t>
      </w:r>
      <w:r w:rsidRPr="0027682A">
        <w:rPr>
          <w:sz w:val="20"/>
          <w:szCs w:val="20"/>
        </w:rPr>
        <w:t xml:space="preserve">Best models include a complete </w:t>
      </w:r>
      <w:r w:rsidRPr="00C8265E">
        <w:rPr>
          <w:sz w:val="20"/>
          <w:szCs w:val="20"/>
          <w:highlight w:val="yellow"/>
        </w:rPr>
        <w:t>5 C’s</w:t>
      </w:r>
      <w:r w:rsidRPr="0027682A">
        <w:rPr>
          <w:sz w:val="20"/>
          <w:szCs w:val="20"/>
        </w:rPr>
        <w:t xml:space="preserve"> assessment with a </w:t>
      </w:r>
      <w:r w:rsidRPr="00C8265E">
        <w:rPr>
          <w:sz w:val="20"/>
          <w:szCs w:val="20"/>
          <w:highlight w:val="yellow"/>
        </w:rPr>
        <w:t>SWOT</w:t>
      </w:r>
      <w:r w:rsidRPr="0027682A">
        <w:rPr>
          <w:sz w:val="20"/>
          <w:szCs w:val="20"/>
        </w:rPr>
        <w:t xml:space="preserve"> and Porter’s 5 Forces. Other models you may have chosen include the Boston Consulting Group Matrix, </w:t>
      </w:r>
      <w:r w:rsidRPr="00C8265E">
        <w:rPr>
          <w:sz w:val="20"/>
          <w:szCs w:val="20"/>
          <w:highlight w:val="yellow"/>
        </w:rPr>
        <w:t>7 Ps,</w:t>
      </w:r>
      <w:r w:rsidRPr="0027682A">
        <w:rPr>
          <w:sz w:val="20"/>
          <w:szCs w:val="20"/>
        </w:rPr>
        <w:t xml:space="preserve"> and </w:t>
      </w:r>
      <w:r w:rsidRPr="00C8265E">
        <w:rPr>
          <w:sz w:val="20"/>
          <w:szCs w:val="20"/>
          <w:highlight w:val="yellow"/>
        </w:rPr>
        <w:t>Product Lifecycle</w:t>
      </w:r>
      <w:r w:rsidRPr="0027682A">
        <w:rPr>
          <w:sz w:val="20"/>
          <w:szCs w:val="20"/>
        </w:rPr>
        <w:t xml:space="preserve">. </w:t>
      </w:r>
    </w:p>
    <w:p w14:paraId="39A358D1" w14:textId="77777777" w:rsidR="00AF4DA4" w:rsidRDefault="00AF4DA4" w:rsidP="00AF4DA4">
      <w:pPr>
        <w:pStyle w:val="CommentText"/>
        <w:rPr>
          <w:sz w:val="20"/>
          <w:szCs w:val="20"/>
        </w:rPr>
      </w:pPr>
    </w:p>
    <w:p w14:paraId="4A932D95" w14:textId="77777777" w:rsidR="00AF4DA4" w:rsidRPr="00425C9F" w:rsidRDefault="00AF4DA4" w:rsidP="00AF4DA4">
      <w:pPr>
        <w:rPr>
          <w:color w:val="262626"/>
          <w:sz w:val="18"/>
          <w:szCs w:val="18"/>
        </w:rPr>
      </w:pPr>
      <w:r w:rsidRPr="00425C9F">
        <w:rPr>
          <w:i/>
          <w:sz w:val="18"/>
          <w:szCs w:val="18"/>
        </w:rPr>
        <w:t>Note</w:t>
      </w:r>
      <w:r>
        <w:rPr>
          <w:i/>
          <w:sz w:val="18"/>
          <w:szCs w:val="18"/>
        </w:rPr>
        <w:t xml:space="preserve">**: </w:t>
      </w:r>
      <w:r w:rsidRPr="00425C9F">
        <w:rPr>
          <w:color w:val="262626"/>
          <w:sz w:val="18"/>
          <w:szCs w:val="18"/>
        </w:rPr>
        <w:t>In both the</w:t>
      </w:r>
      <w:r>
        <w:rPr>
          <w:color w:val="262626"/>
          <w:sz w:val="18"/>
          <w:szCs w:val="18"/>
        </w:rPr>
        <w:t xml:space="preserve"> Possible Solutions section </w:t>
      </w:r>
      <w:r w:rsidRPr="00425C9F">
        <w:rPr>
          <w:color w:val="262626"/>
          <w:sz w:val="18"/>
          <w:szCs w:val="18"/>
        </w:rPr>
        <w:t>you are required to discuss case facts</w:t>
      </w:r>
      <w:r>
        <w:rPr>
          <w:color w:val="262626"/>
          <w:sz w:val="18"/>
          <w:szCs w:val="18"/>
        </w:rPr>
        <w:t xml:space="preserve"> and analyses (</w:t>
      </w:r>
      <w:r w:rsidRPr="00425C9F">
        <w:rPr>
          <w:color w:val="262626"/>
          <w:sz w:val="18"/>
          <w:szCs w:val="18"/>
        </w:rPr>
        <w:t>numbers/data</w:t>
      </w:r>
      <w:r>
        <w:rPr>
          <w:color w:val="262626"/>
          <w:sz w:val="18"/>
          <w:szCs w:val="18"/>
        </w:rPr>
        <w:t xml:space="preserve">) and </w:t>
      </w:r>
      <w:r w:rsidRPr="00425C9F">
        <w:rPr>
          <w:color w:val="262626"/>
          <w:sz w:val="18"/>
          <w:szCs w:val="18"/>
        </w:rPr>
        <w:t>refer me to y</w:t>
      </w:r>
      <w:r>
        <w:rPr>
          <w:color w:val="262626"/>
          <w:sz w:val="18"/>
          <w:szCs w:val="18"/>
        </w:rPr>
        <w:t xml:space="preserve">our appendix or separate Excel .xls, and </w:t>
      </w:r>
      <w:r w:rsidRPr="00425C9F">
        <w:rPr>
          <w:color w:val="262626"/>
          <w:sz w:val="18"/>
          <w:szCs w:val="18"/>
        </w:rPr>
        <w:t>the case exhibits</w:t>
      </w:r>
      <w:r>
        <w:rPr>
          <w:color w:val="262626"/>
          <w:sz w:val="18"/>
          <w:szCs w:val="18"/>
        </w:rPr>
        <w:t xml:space="preserve"> themselves</w:t>
      </w:r>
      <w:r w:rsidRPr="00425C9F">
        <w:rPr>
          <w:color w:val="262626"/>
          <w:sz w:val="18"/>
          <w:szCs w:val="18"/>
        </w:rPr>
        <w:t xml:space="preserve"> by </w:t>
      </w:r>
      <w:r w:rsidRPr="0089742E">
        <w:rPr>
          <w:color w:val="262626"/>
          <w:sz w:val="18"/>
          <w:szCs w:val="18"/>
          <w:u w:val="single"/>
        </w:rPr>
        <w:t>citing</w:t>
      </w:r>
      <w:r w:rsidRPr="00425C9F">
        <w:rPr>
          <w:color w:val="262626"/>
          <w:sz w:val="18"/>
          <w:szCs w:val="18"/>
        </w:rPr>
        <w:t xml:space="preserve"> them</w:t>
      </w:r>
      <w:r>
        <w:rPr>
          <w:color w:val="262626"/>
          <w:sz w:val="18"/>
          <w:szCs w:val="18"/>
        </w:rPr>
        <w:t xml:space="preserve"> in the body of your 2-page report. For example: (See HJ, pg. 2); (See Appendix A); (See Spreadsheet, WS 1); (See Case Exhibit 1). In addition, you must note the source of information you use to create an appendix item such as a SWOT or Porter’s at the bottom of the item. For example: Source: HJ, pg. 3.</w:t>
      </w:r>
    </w:p>
    <w:p w14:paraId="0B4876F0" w14:textId="77777777" w:rsidR="00AF4DA4" w:rsidRPr="0027682A" w:rsidRDefault="00AF4DA4" w:rsidP="00AF4DA4">
      <w:pPr>
        <w:pStyle w:val="CommentText"/>
        <w:rPr>
          <w:sz w:val="20"/>
          <w:szCs w:val="20"/>
        </w:rPr>
      </w:pPr>
    </w:p>
    <w:p w14:paraId="76078570" w14:textId="77777777" w:rsidR="00AF4DA4" w:rsidRPr="0027682A" w:rsidRDefault="00AF4DA4" w:rsidP="00AF4DA4">
      <w:pPr>
        <w:pStyle w:val="CommentText"/>
        <w:rPr>
          <w:sz w:val="20"/>
          <w:szCs w:val="20"/>
        </w:rPr>
      </w:pPr>
      <w:r w:rsidRPr="0027682A">
        <w:rPr>
          <w:sz w:val="20"/>
          <w:szCs w:val="20"/>
        </w:rPr>
        <w:t xml:space="preserve">Any additional comments about specific sections or points in this paper will appear </w:t>
      </w:r>
      <w:r>
        <w:rPr>
          <w:sz w:val="20"/>
          <w:szCs w:val="20"/>
        </w:rPr>
        <w:t xml:space="preserve">in other comment boxes </w:t>
      </w:r>
      <w:r w:rsidRPr="0027682A">
        <w:rPr>
          <w:sz w:val="20"/>
          <w:szCs w:val="20"/>
        </w:rPr>
        <w:t xml:space="preserve">below </w:t>
      </w:r>
      <w:r>
        <w:rPr>
          <w:sz w:val="20"/>
          <w:szCs w:val="20"/>
        </w:rPr>
        <w:t>or in the body of your case report and appendix.</w:t>
      </w:r>
    </w:p>
    <w:p w14:paraId="352747D8" w14:textId="3EFBF572" w:rsidR="00AF4DA4" w:rsidRDefault="00AF4DA4">
      <w:pPr>
        <w:pStyle w:val="CommentText"/>
      </w:pPr>
    </w:p>
  </w:comment>
  <w:comment w:id="2" w:author="Microsoft Office User" w:date="2017-03-22T06:06:00Z" w:initials="Office">
    <w:p w14:paraId="4DB93029" w14:textId="301200B2" w:rsidR="00C8265E" w:rsidRDefault="00C8265E">
      <w:pPr>
        <w:pStyle w:val="CommentText"/>
      </w:pPr>
      <w:r>
        <w:rPr>
          <w:rStyle w:val="CommentReference"/>
        </w:rPr>
        <w:annotationRef/>
      </w:r>
      <w:r>
        <w:t>It is best if you place tables, charts, figures in your Appendices and not in the body of your 2-page report.</w:t>
      </w:r>
    </w:p>
  </w:comment>
  <w:comment w:id="8" w:author="Microsoft Office User" w:date="2017-03-22T22:23:00Z" w:initials="Office">
    <w:p w14:paraId="7F38AEA2" w14:textId="17C20E56" w:rsidR="00934D80" w:rsidRDefault="00934D80">
      <w:pPr>
        <w:pStyle w:val="CommentText"/>
      </w:pPr>
      <w:r>
        <w:rPr>
          <w:rStyle w:val="CommentReference"/>
        </w:rPr>
        <w:annotationRef/>
      </w:r>
      <w:r>
        <w:t xml:space="preserve">A regional local jeweler is not likely to franchise their operations. </w:t>
      </w:r>
      <w:proofErr w:type="gramStart"/>
      <w:r>
        <w:t>Plus</w:t>
      </w:r>
      <w:proofErr w:type="gramEnd"/>
      <w:r>
        <w:t xml:space="preserve"> if they cannot fix the core problems shipping;</w:t>
      </w:r>
    </w:p>
  </w:comment>
  <w:comment w:id="14" w:author="Microsoft Office User" w:date="2017-03-22T06:01:00Z" w:initials="Office">
    <w:p w14:paraId="001826B1" w14:textId="0BD00FE0" w:rsidR="00C8265E" w:rsidRDefault="00C8265E">
      <w:pPr>
        <w:pStyle w:val="CommentText"/>
      </w:pPr>
      <w:r>
        <w:rPr>
          <w:rStyle w:val="CommentReference"/>
        </w:rPr>
        <w:annotationRef/>
      </w:r>
      <w:r>
        <w:t>This is what a proper citation looks like.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2747D8" w15:done="0"/>
  <w15:commentEx w15:paraId="4DB93029" w15:done="0"/>
  <w15:commentEx w15:paraId="7F38AEA2" w15:done="0"/>
  <w15:commentEx w15:paraId="001826B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2A5D9" w14:textId="77777777" w:rsidR="004F0CD6" w:rsidRDefault="004F0CD6" w:rsidP="00323519">
      <w:r>
        <w:separator/>
      </w:r>
    </w:p>
  </w:endnote>
  <w:endnote w:type="continuationSeparator" w:id="0">
    <w:p w14:paraId="63A8ECBA" w14:textId="77777777" w:rsidR="004F0CD6" w:rsidRDefault="004F0CD6" w:rsidP="0032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36470" w14:textId="77777777" w:rsidR="00BB2467" w:rsidRDefault="00BB2467" w:rsidP="00BB24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0D7F5" w14:textId="77777777" w:rsidR="00BB2467" w:rsidRDefault="00BB2467" w:rsidP="00721434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99F7A" w14:textId="77777777" w:rsidR="00BB2467" w:rsidRDefault="00BB2467" w:rsidP="00BB42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0B182" w14:textId="77777777" w:rsidR="00BB2467" w:rsidRPr="00721434" w:rsidRDefault="00BB2467">
    <w:pPr>
      <w:pStyle w:val="Footer"/>
      <w:jc w:val="right"/>
      <w:rPr>
        <w:rFonts w:ascii="Times New Roman" w:hAnsi="Times New Roman" w:cs="Times New Roman"/>
        <w:color w:val="000000" w:themeColor="text1"/>
      </w:rPr>
    </w:pPr>
    <w:r w:rsidRPr="00721434">
      <w:rPr>
        <w:rFonts w:ascii="Times New Roman" w:hAnsi="Times New Roman" w:cs="Times New Roman"/>
        <w:color w:val="000000" w:themeColor="text1"/>
      </w:rPr>
      <w:t xml:space="preserve">pg. </w:t>
    </w:r>
    <w:r w:rsidRPr="00721434">
      <w:rPr>
        <w:rFonts w:ascii="Times New Roman" w:hAnsi="Times New Roman" w:cs="Times New Roman"/>
        <w:color w:val="000000" w:themeColor="text1"/>
      </w:rPr>
      <w:fldChar w:fldCharType="begin"/>
    </w:r>
    <w:r w:rsidRPr="00721434">
      <w:rPr>
        <w:rFonts w:ascii="Times New Roman" w:hAnsi="Times New Roman" w:cs="Times New Roman"/>
        <w:color w:val="000000" w:themeColor="text1"/>
      </w:rPr>
      <w:instrText xml:space="preserve"> PAGE  \* Arabic </w:instrText>
    </w:r>
    <w:r w:rsidRPr="00721434">
      <w:rPr>
        <w:rFonts w:ascii="Times New Roman" w:hAnsi="Times New Roman" w:cs="Times New Roman"/>
        <w:color w:val="000000" w:themeColor="text1"/>
      </w:rPr>
      <w:fldChar w:fldCharType="separate"/>
    </w:r>
    <w:r w:rsidR="008848AB">
      <w:rPr>
        <w:rFonts w:ascii="Times New Roman" w:hAnsi="Times New Roman" w:cs="Times New Roman"/>
        <w:noProof/>
        <w:color w:val="000000" w:themeColor="text1"/>
      </w:rPr>
      <w:t>1</w:t>
    </w:r>
    <w:r w:rsidRPr="00721434">
      <w:rPr>
        <w:rFonts w:ascii="Times New Roman" w:hAnsi="Times New Roman" w:cs="Times New Roman"/>
        <w:color w:val="000000" w:themeColor="text1"/>
      </w:rPr>
      <w:fldChar w:fldCharType="end"/>
    </w:r>
  </w:p>
  <w:p w14:paraId="1336A55E" w14:textId="77777777" w:rsidR="00BB2467" w:rsidRDefault="00BB2467" w:rsidP="00721434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09E37" w14:textId="77777777" w:rsidR="004F0CD6" w:rsidRDefault="004F0CD6" w:rsidP="00323519">
      <w:r>
        <w:separator/>
      </w:r>
    </w:p>
  </w:footnote>
  <w:footnote w:type="continuationSeparator" w:id="0">
    <w:p w14:paraId="5A16D71D" w14:textId="77777777" w:rsidR="004F0CD6" w:rsidRDefault="004F0CD6" w:rsidP="003235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48CD" w14:textId="77777777" w:rsidR="00BB2467" w:rsidRPr="00721434" w:rsidRDefault="00BB2467">
    <w:pPr>
      <w:pStyle w:val="Header"/>
      <w:rPr>
        <w:rFonts w:ascii="Times New Roman" w:hAnsi="Times New Roman" w:cs="Times New Roman"/>
      </w:rPr>
    </w:pPr>
    <w:r w:rsidRPr="00721434">
      <w:rPr>
        <w:rFonts w:ascii="Times New Roman" w:hAnsi="Times New Roman" w:cs="Times New Roman"/>
      </w:rPr>
      <w:t xml:space="preserve">Name: </w:t>
    </w:r>
    <w:proofErr w:type="spellStart"/>
    <w:r w:rsidRPr="00721434">
      <w:rPr>
        <w:rFonts w:ascii="Times New Roman" w:hAnsi="Times New Roman" w:cs="Times New Roman"/>
      </w:rPr>
      <w:t>Archit</w:t>
    </w:r>
    <w:proofErr w:type="spellEnd"/>
    <w:r w:rsidRPr="00721434">
      <w:rPr>
        <w:rFonts w:ascii="Times New Roman" w:hAnsi="Times New Roman" w:cs="Times New Roman"/>
      </w:rPr>
      <w:t xml:space="preserve"> </w:t>
    </w:r>
    <w:proofErr w:type="spellStart"/>
    <w:r w:rsidRPr="00721434">
      <w:rPr>
        <w:rFonts w:ascii="Times New Roman" w:hAnsi="Times New Roman" w:cs="Times New Roman"/>
      </w:rPr>
      <w:t>Jajoo</w:t>
    </w:r>
    <w:proofErr w:type="spellEnd"/>
  </w:p>
  <w:p w14:paraId="4909D536" w14:textId="2F66CFC8" w:rsidR="00BB2467" w:rsidRDefault="00BB2467">
    <w:pPr>
      <w:pStyle w:val="Header"/>
      <w:rPr>
        <w:rFonts w:ascii="Times New Roman" w:hAnsi="Times New Roman" w:cs="Times New Roman"/>
      </w:rPr>
    </w:pPr>
    <w:r w:rsidRPr="00721434">
      <w:rPr>
        <w:rFonts w:ascii="Times New Roman" w:hAnsi="Times New Roman" w:cs="Times New Roman"/>
      </w:rPr>
      <w:t>Report Title: Hallstead Jewelers</w:t>
    </w:r>
  </w:p>
  <w:p w14:paraId="345584BE" w14:textId="77777777" w:rsidR="00BB2467" w:rsidRPr="00721434" w:rsidRDefault="00BB246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2963"/>
    <w:multiLevelType w:val="hybridMultilevel"/>
    <w:tmpl w:val="E4D683B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159F2910"/>
    <w:multiLevelType w:val="hybridMultilevel"/>
    <w:tmpl w:val="7C8C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8C5"/>
    <w:multiLevelType w:val="hybridMultilevel"/>
    <w:tmpl w:val="5C38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11931"/>
    <w:multiLevelType w:val="hybridMultilevel"/>
    <w:tmpl w:val="4D30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13D02"/>
    <w:multiLevelType w:val="hybridMultilevel"/>
    <w:tmpl w:val="F1DA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67C60"/>
    <w:multiLevelType w:val="hybridMultilevel"/>
    <w:tmpl w:val="74AA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19"/>
    <w:rsid w:val="000033D2"/>
    <w:rsid w:val="00010491"/>
    <w:rsid w:val="0001147C"/>
    <w:rsid w:val="00030270"/>
    <w:rsid w:val="00062058"/>
    <w:rsid w:val="0007364B"/>
    <w:rsid w:val="000800C5"/>
    <w:rsid w:val="0009139C"/>
    <w:rsid w:val="00094D18"/>
    <w:rsid w:val="000B5747"/>
    <w:rsid w:val="000C0015"/>
    <w:rsid w:val="000C16E5"/>
    <w:rsid w:val="000C69DD"/>
    <w:rsid w:val="000D7E78"/>
    <w:rsid w:val="000F758A"/>
    <w:rsid w:val="001051D2"/>
    <w:rsid w:val="0011053B"/>
    <w:rsid w:val="001149F8"/>
    <w:rsid w:val="001548FE"/>
    <w:rsid w:val="001648A5"/>
    <w:rsid w:val="00185228"/>
    <w:rsid w:val="001872E4"/>
    <w:rsid w:val="001A3CF4"/>
    <w:rsid w:val="001A4AA5"/>
    <w:rsid w:val="001D172D"/>
    <w:rsid w:val="001D73D2"/>
    <w:rsid w:val="001F17BD"/>
    <w:rsid w:val="00202B74"/>
    <w:rsid w:val="00205779"/>
    <w:rsid w:val="00212A5A"/>
    <w:rsid w:val="00235DE9"/>
    <w:rsid w:val="00236F48"/>
    <w:rsid w:val="0024066A"/>
    <w:rsid w:val="002418B1"/>
    <w:rsid w:val="00250189"/>
    <w:rsid w:val="00265D3F"/>
    <w:rsid w:val="00267BA7"/>
    <w:rsid w:val="002721A1"/>
    <w:rsid w:val="00285D4F"/>
    <w:rsid w:val="002B7789"/>
    <w:rsid w:val="002D18C1"/>
    <w:rsid w:val="002D544F"/>
    <w:rsid w:val="002E12F2"/>
    <w:rsid w:val="002E400A"/>
    <w:rsid w:val="002E4C93"/>
    <w:rsid w:val="003053AC"/>
    <w:rsid w:val="00306018"/>
    <w:rsid w:val="00306F8B"/>
    <w:rsid w:val="00323519"/>
    <w:rsid w:val="00323FC3"/>
    <w:rsid w:val="003420A4"/>
    <w:rsid w:val="00343AD7"/>
    <w:rsid w:val="00372650"/>
    <w:rsid w:val="003851DE"/>
    <w:rsid w:val="00385888"/>
    <w:rsid w:val="003A3F5D"/>
    <w:rsid w:val="003C6D6A"/>
    <w:rsid w:val="003C7B62"/>
    <w:rsid w:val="003D12C8"/>
    <w:rsid w:val="003F17F0"/>
    <w:rsid w:val="003F19C8"/>
    <w:rsid w:val="003F4ECA"/>
    <w:rsid w:val="004020C0"/>
    <w:rsid w:val="00454108"/>
    <w:rsid w:val="004723E7"/>
    <w:rsid w:val="00472AA4"/>
    <w:rsid w:val="004C24F6"/>
    <w:rsid w:val="004D69AB"/>
    <w:rsid w:val="004E531C"/>
    <w:rsid w:val="004F0CD6"/>
    <w:rsid w:val="005071BC"/>
    <w:rsid w:val="005313AA"/>
    <w:rsid w:val="00532ABE"/>
    <w:rsid w:val="005A0A44"/>
    <w:rsid w:val="005B1F67"/>
    <w:rsid w:val="005B2A14"/>
    <w:rsid w:val="005B7720"/>
    <w:rsid w:val="005C6DD9"/>
    <w:rsid w:val="00607F5E"/>
    <w:rsid w:val="006162E8"/>
    <w:rsid w:val="006659F4"/>
    <w:rsid w:val="00682C81"/>
    <w:rsid w:val="006A72DA"/>
    <w:rsid w:val="006B68E9"/>
    <w:rsid w:val="006C089B"/>
    <w:rsid w:val="006C1020"/>
    <w:rsid w:val="006F554E"/>
    <w:rsid w:val="00702D51"/>
    <w:rsid w:val="00715926"/>
    <w:rsid w:val="00721434"/>
    <w:rsid w:val="00730DEF"/>
    <w:rsid w:val="00731A43"/>
    <w:rsid w:val="0073735E"/>
    <w:rsid w:val="007410B4"/>
    <w:rsid w:val="0074166B"/>
    <w:rsid w:val="007444BC"/>
    <w:rsid w:val="00767045"/>
    <w:rsid w:val="00771183"/>
    <w:rsid w:val="007773A9"/>
    <w:rsid w:val="00777ABA"/>
    <w:rsid w:val="00783A7C"/>
    <w:rsid w:val="00783B33"/>
    <w:rsid w:val="007A222F"/>
    <w:rsid w:val="007B22D1"/>
    <w:rsid w:val="007D137D"/>
    <w:rsid w:val="007E7D24"/>
    <w:rsid w:val="00834131"/>
    <w:rsid w:val="008351C1"/>
    <w:rsid w:val="00843485"/>
    <w:rsid w:val="008530FF"/>
    <w:rsid w:val="00855A98"/>
    <w:rsid w:val="00866D40"/>
    <w:rsid w:val="008707F6"/>
    <w:rsid w:val="00880A6E"/>
    <w:rsid w:val="00884093"/>
    <w:rsid w:val="008848AB"/>
    <w:rsid w:val="00894941"/>
    <w:rsid w:val="008A2164"/>
    <w:rsid w:val="008B7759"/>
    <w:rsid w:val="008C5AC6"/>
    <w:rsid w:val="008C5E52"/>
    <w:rsid w:val="008D0B3B"/>
    <w:rsid w:val="008E5FFF"/>
    <w:rsid w:val="00913286"/>
    <w:rsid w:val="00920355"/>
    <w:rsid w:val="00934D80"/>
    <w:rsid w:val="0093611B"/>
    <w:rsid w:val="00971CC0"/>
    <w:rsid w:val="00986260"/>
    <w:rsid w:val="009950AE"/>
    <w:rsid w:val="009A1993"/>
    <w:rsid w:val="009C34DB"/>
    <w:rsid w:val="009D5A51"/>
    <w:rsid w:val="009E4C98"/>
    <w:rsid w:val="009F79FC"/>
    <w:rsid w:val="00A62992"/>
    <w:rsid w:val="00A8037B"/>
    <w:rsid w:val="00A80879"/>
    <w:rsid w:val="00A941AD"/>
    <w:rsid w:val="00A94CFF"/>
    <w:rsid w:val="00AD0BDE"/>
    <w:rsid w:val="00AE247C"/>
    <w:rsid w:val="00AE78E9"/>
    <w:rsid w:val="00AF4DA4"/>
    <w:rsid w:val="00AF6315"/>
    <w:rsid w:val="00B07F7A"/>
    <w:rsid w:val="00B133B4"/>
    <w:rsid w:val="00B14370"/>
    <w:rsid w:val="00B17133"/>
    <w:rsid w:val="00B312EA"/>
    <w:rsid w:val="00B36BB8"/>
    <w:rsid w:val="00B53756"/>
    <w:rsid w:val="00B56068"/>
    <w:rsid w:val="00B64538"/>
    <w:rsid w:val="00BB2467"/>
    <w:rsid w:val="00BB4264"/>
    <w:rsid w:val="00BE794D"/>
    <w:rsid w:val="00C023C4"/>
    <w:rsid w:val="00C12176"/>
    <w:rsid w:val="00C271E5"/>
    <w:rsid w:val="00C34724"/>
    <w:rsid w:val="00C349CB"/>
    <w:rsid w:val="00C8265E"/>
    <w:rsid w:val="00C8290C"/>
    <w:rsid w:val="00C84530"/>
    <w:rsid w:val="00C901B1"/>
    <w:rsid w:val="00C971A0"/>
    <w:rsid w:val="00CD0408"/>
    <w:rsid w:val="00CD0AE3"/>
    <w:rsid w:val="00CD1D4F"/>
    <w:rsid w:val="00CD74C9"/>
    <w:rsid w:val="00CE4DA2"/>
    <w:rsid w:val="00CF55A0"/>
    <w:rsid w:val="00D15EBC"/>
    <w:rsid w:val="00D43184"/>
    <w:rsid w:val="00D440F0"/>
    <w:rsid w:val="00D531A2"/>
    <w:rsid w:val="00D70D33"/>
    <w:rsid w:val="00D74C84"/>
    <w:rsid w:val="00D81679"/>
    <w:rsid w:val="00D872BB"/>
    <w:rsid w:val="00DC58CE"/>
    <w:rsid w:val="00DC7B25"/>
    <w:rsid w:val="00DD5951"/>
    <w:rsid w:val="00E205C0"/>
    <w:rsid w:val="00E21ED2"/>
    <w:rsid w:val="00E259C2"/>
    <w:rsid w:val="00E30F9C"/>
    <w:rsid w:val="00E31884"/>
    <w:rsid w:val="00E407AE"/>
    <w:rsid w:val="00E5382E"/>
    <w:rsid w:val="00E80CB3"/>
    <w:rsid w:val="00EB05BC"/>
    <w:rsid w:val="00EB52AF"/>
    <w:rsid w:val="00ED0B52"/>
    <w:rsid w:val="00EE2A7B"/>
    <w:rsid w:val="00EE6068"/>
    <w:rsid w:val="00EF51EE"/>
    <w:rsid w:val="00F0649E"/>
    <w:rsid w:val="00F30297"/>
    <w:rsid w:val="00F47484"/>
    <w:rsid w:val="00F52CF4"/>
    <w:rsid w:val="00F83C48"/>
    <w:rsid w:val="00F917CA"/>
    <w:rsid w:val="00F95E26"/>
    <w:rsid w:val="00FC3185"/>
    <w:rsid w:val="00FF3007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87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EC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51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23519"/>
  </w:style>
  <w:style w:type="paragraph" w:styleId="Footer">
    <w:name w:val="footer"/>
    <w:basedOn w:val="Normal"/>
    <w:link w:val="FooterChar"/>
    <w:uiPriority w:val="99"/>
    <w:unhideWhenUsed/>
    <w:rsid w:val="0032351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23519"/>
  </w:style>
  <w:style w:type="character" w:styleId="PageNumber">
    <w:name w:val="page number"/>
    <w:basedOn w:val="DefaultParagraphFont"/>
    <w:uiPriority w:val="99"/>
    <w:semiHidden/>
    <w:unhideWhenUsed/>
    <w:rsid w:val="00BB4264"/>
  </w:style>
  <w:style w:type="paragraph" w:styleId="ListParagraph">
    <w:name w:val="List Paragraph"/>
    <w:basedOn w:val="Normal"/>
    <w:uiPriority w:val="34"/>
    <w:qFormat/>
    <w:rsid w:val="00306F8B"/>
    <w:pPr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AF4DA4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AF4DA4"/>
  </w:style>
  <w:style w:type="character" w:customStyle="1" w:styleId="CommentTextChar">
    <w:name w:val="Comment Text Char"/>
    <w:basedOn w:val="DefaultParagraphFont"/>
    <w:link w:val="CommentText"/>
    <w:rsid w:val="00AF4DA4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D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DA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D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A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2267</Words>
  <Characters>12928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architjajoo</dc:creator>
  <cp:keywords/>
  <dc:description/>
  <cp:lastModifiedBy>Microsoft Office User</cp:lastModifiedBy>
  <cp:revision>9</cp:revision>
  <dcterms:created xsi:type="dcterms:W3CDTF">2017-03-22T04:31:00Z</dcterms:created>
  <dcterms:modified xsi:type="dcterms:W3CDTF">2017-03-23T05:33:00Z</dcterms:modified>
</cp:coreProperties>
</file>