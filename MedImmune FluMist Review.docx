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D183EC" w14:textId="77777777" w:rsidR="00B60E54" w:rsidRPr="00B60E54" w:rsidRDefault="00B60E54" w:rsidP="00500385">
      <w:pPr>
        <w:tabs>
          <w:tab w:val="left" w:pos="1440"/>
        </w:tabs>
        <w:suppressAutoHyphens/>
        <w:jc w:val="both"/>
        <w:rPr>
          <w:rFonts w:ascii="Times New Roman" w:hAnsi="Times New Roman"/>
          <w:sz w:val="22"/>
          <w:szCs w:val="22"/>
        </w:rPr>
      </w:pPr>
    </w:p>
    <w:p w14:paraId="25BEE6A1" w14:textId="77777777" w:rsidR="00B60E54" w:rsidRPr="00B60E54" w:rsidRDefault="00B60E54" w:rsidP="00500385">
      <w:pPr>
        <w:tabs>
          <w:tab w:val="left" w:pos="1440"/>
        </w:tabs>
        <w:suppressAutoHyphens/>
        <w:jc w:val="both"/>
        <w:rPr>
          <w:rFonts w:ascii="Times New Roman" w:hAnsi="Times New Roman"/>
          <w:sz w:val="22"/>
          <w:szCs w:val="22"/>
        </w:rPr>
      </w:pPr>
    </w:p>
    <w:p w14:paraId="27A26590" w14:textId="77777777" w:rsidR="00B60E54" w:rsidRPr="00B60E54" w:rsidRDefault="00B60E54" w:rsidP="00500385">
      <w:pPr>
        <w:tabs>
          <w:tab w:val="left" w:pos="1440"/>
        </w:tabs>
        <w:suppressAutoHyphens/>
        <w:jc w:val="both"/>
        <w:rPr>
          <w:rFonts w:ascii="Times New Roman" w:hAnsi="Times New Roman"/>
          <w:sz w:val="22"/>
          <w:szCs w:val="22"/>
        </w:rPr>
      </w:pPr>
      <w:r w:rsidRPr="00B60E54">
        <w:rPr>
          <w:rFonts w:ascii="Times New Roman" w:hAnsi="Times New Roman"/>
          <w:noProof/>
          <w:sz w:val="22"/>
          <w:szCs w:val="22"/>
        </w:rPr>
        <w:drawing>
          <wp:inline distT="0" distB="0" distL="0" distR="0" wp14:anchorId="12409177" wp14:editId="521932C9">
            <wp:extent cx="396240" cy="711200"/>
            <wp:effectExtent l="0" t="0" r="10160" b="0"/>
            <wp:docPr id="1" name="Picture 1" descr="C:\unzipped\CSUF-Office-logos[1]\CSUF-Office-logos\csuf-emblem-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nzipped\CSUF-Office-logos[1]\CSUF-Office-logos\csuf-emblem-4c.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240" cy="711200"/>
                    </a:xfrm>
                    <a:prstGeom prst="rect">
                      <a:avLst/>
                    </a:prstGeom>
                    <a:noFill/>
                    <a:ln>
                      <a:noFill/>
                    </a:ln>
                  </pic:spPr>
                </pic:pic>
              </a:graphicData>
            </a:graphic>
          </wp:inline>
        </w:drawing>
      </w:r>
    </w:p>
    <w:p w14:paraId="1C1F0C32" w14:textId="77777777" w:rsidR="00B60E54" w:rsidRPr="00B60E54" w:rsidRDefault="00B60E54" w:rsidP="00500385">
      <w:pPr>
        <w:tabs>
          <w:tab w:val="left" w:pos="1440"/>
        </w:tabs>
        <w:suppressAutoHyphens/>
        <w:jc w:val="both"/>
        <w:rPr>
          <w:rFonts w:ascii="Times New Roman" w:hAnsi="Times New Roman"/>
          <w:sz w:val="22"/>
          <w:szCs w:val="22"/>
        </w:rPr>
      </w:pPr>
    </w:p>
    <w:p w14:paraId="6E23AD8F" w14:textId="77777777" w:rsidR="00B60E54" w:rsidRPr="00B60E54" w:rsidRDefault="00B60E54" w:rsidP="003671C1">
      <w:pPr>
        <w:tabs>
          <w:tab w:val="left" w:pos="1440"/>
        </w:tabs>
        <w:suppressAutoHyphens/>
        <w:jc w:val="both"/>
        <w:outlineLvl w:val="0"/>
        <w:rPr>
          <w:rFonts w:ascii="Times New Roman" w:hAnsi="Times New Roman"/>
          <w:b/>
          <w:sz w:val="22"/>
          <w:szCs w:val="22"/>
        </w:rPr>
      </w:pPr>
      <w:commentRangeStart w:id="0"/>
      <w:r w:rsidRPr="00B60E54">
        <w:rPr>
          <w:rFonts w:ascii="Times New Roman" w:hAnsi="Times New Roman"/>
          <w:b/>
          <w:sz w:val="22"/>
          <w:szCs w:val="22"/>
        </w:rPr>
        <w:t>CASE</w:t>
      </w:r>
      <w:commentRangeEnd w:id="0"/>
      <w:r w:rsidR="0089220D">
        <w:rPr>
          <w:rStyle w:val="CommentReference"/>
        </w:rPr>
        <w:commentReference w:id="0"/>
      </w:r>
      <w:r w:rsidRPr="00B60E54">
        <w:rPr>
          <w:rFonts w:ascii="Times New Roman" w:hAnsi="Times New Roman"/>
          <w:b/>
          <w:sz w:val="22"/>
          <w:szCs w:val="22"/>
        </w:rPr>
        <w:t xml:space="preserve"> REPORT &amp; DISSCUSION – Preparation Worksheet</w:t>
      </w:r>
    </w:p>
    <w:p w14:paraId="69C62728" w14:textId="77777777" w:rsidR="00B60E54" w:rsidRPr="00B60E54" w:rsidRDefault="00B60E54" w:rsidP="00500385">
      <w:pPr>
        <w:tabs>
          <w:tab w:val="left" w:pos="1440"/>
        </w:tabs>
        <w:suppressAutoHyphens/>
        <w:jc w:val="both"/>
        <w:rPr>
          <w:rFonts w:ascii="Times New Roman" w:hAnsi="Times New Roman"/>
          <w:sz w:val="22"/>
          <w:szCs w:val="22"/>
          <w:u w:val="single"/>
        </w:rPr>
      </w:pPr>
    </w:p>
    <w:p w14:paraId="71D90C0F" w14:textId="77777777" w:rsidR="00B60E54" w:rsidRPr="007E51E4" w:rsidRDefault="00B60E54" w:rsidP="003671C1">
      <w:pPr>
        <w:tabs>
          <w:tab w:val="left" w:pos="1440"/>
        </w:tabs>
        <w:suppressAutoHyphens/>
        <w:jc w:val="both"/>
        <w:outlineLvl w:val="0"/>
        <w:rPr>
          <w:rFonts w:ascii="Times New Roman" w:hAnsi="Times New Roman"/>
          <w:b/>
          <w:i/>
          <w:sz w:val="22"/>
          <w:szCs w:val="22"/>
          <w:u w:val="single"/>
        </w:rPr>
      </w:pPr>
      <w:r w:rsidRPr="007E51E4">
        <w:rPr>
          <w:rFonts w:ascii="Times New Roman" w:hAnsi="Times New Roman"/>
          <w:b/>
          <w:i/>
          <w:sz w:val="22"/>
          <w:szCs w:val="22"/>
          <w:u w:val="single"/>
        </w:rPr>
        <w:t>SHORT CYCLE PREPARATION PROCESS</w:t>
      </w:r>
    </w:p>
    <w:p w14:paraId="2EB0962F" w14:textId="77777777" w:rsidR="00B60E54" w:rsidRPr="00B60E54" w:rsidRDefault="00B60E54" w:rsidP="00500385">
      <w:pPr>
        <w:tabs>
          <w:tab w:val="left" w:pos="1440"/>
        </w:tabs>
        <w:suppressAutoHyphens/>
        <w:jc w:val="both"/>
        <w:rPr>
          <w:rFonts w:ascii="Times New Roman" w:hAnsi="Times New Roman"/>
          <w:sz w:val="22"/>
          <w:szCs w:val="22"/>
        </w:rPr>
      </w:pPr>
    </w:p>
    <w:p w14:paraId="477E50EE" w14:textId="5F43769F" w:rsidR="00B60E54" w:rsidRDefault="00B60E54" w:rsidP="00500385">
      <w:pPr>
        <w:tabs>
          <w:tab w:val="left" w:pos="1440"/>
        </w:tabs>
        <w:suppressAutoHyphens/>
        <w:jc w:val="both"/>
        <w:rPr>
          <w:rFonts w:ascii="Times New Roman" w:hAnsi="Times New Roman"/>
          <w:sz w:val="22"/>
          <w:szCs w:val="22"/>
        </w:rPr>
      </w:pPr>
      <w:r w:rsidRPr="00B60E54">
        <w:rPr>
          <w:rFonts w:ascii="Times New Roman" w:hAnsi="Times New Roman"/>
          <w:b/>
          <w:sz w:val="22"/>
          <w:szCs w:val="22"/>
        </w:rPr>
        <w:t>Who</w:t>
      </w:r>
      <w:r w:rsidRPr="00B60E54">
        <w:rPr>
          <w:rFonts w:ascii="Times New Roman" w:hAnsi="Times New Roman"/>
          <w:sz w:val="22"/>
          <w:szCs w:val="22"/>
        </w:rPr>
        <w:t>:</w:t>
      </w:r>
      <w:r w:rsidRPr="00B60E54">
        <w:rPr>
          <w:rFonts w:ascii="Times New Roman" w:hAnsi="Times New Roman"/>
          <w:sz w:val="22"/>
          <w:szCs w:val="22"/>
        </w:rPr>
        <w:tab/>
      </w:r>
      <w:r w:rsidR="008F7411">
        <w:rPr>
          <w:rFonts w:ascii="Times New Roman" w:hAnsi="Times New Roman"/>
          <w:sz w:val="22"/>
          <w:szCs w:val="22"/>
        </w:rPr>
        <w:t>Roger Sampson – Senior Vice President of sales and marketing</w:t>
      </w:r>
      <w:r w:rsidR="00374965">
        <w:rPr>
          <w:rFonts w:ascii="Times New Roman" w:hAnsi="Times New Roman"/>
          <w:sz w:val="22"/>
          <w:szCs w:val="22"/>
        </w:rPr>
        <w:t>.</w:t>
      </w:r>
    </w:p>
    <w:p w14:paraId="1CA64F16" w14:textId="3A2A9DF5" w:rsidR="008F7411" w:rsidRPr="00B60E54" w:rsidRDefault="008F7411" w:rsidP="00500385">
      <w:pPr>
        <w:tabs>
          <w:tab w:val="left" w:pos="1440"/>
        </w:tabs>
        <w:suppressAutoHyphens/>
        <w:jc w:val="both"/>
        <w:rPr>
          <w:rFonts w:ascii="Times New Roman" w:hAnsi="Times New Roman"/>
          <w:sz w:val="22"/>
          <w:szCs w:val="22"/>
        </w:rPr>
      </w:pPr>
      <w:r>
        <w:rPr>
          <w:rFonts w:ascii="Times New Roman" w:hAnsi="Times New Roman"/>
          <w:sz w:val="22"/>
          <w:szCs w:val="22"/>
        </w:rPr>
        <w:tab/>
        <w:t>David Mott – CEO</w:t>
      </w:r>
      <w:r w:rsidR="00374965">
        <w:rPr>
          <w:rFonts w:ascii="Times New Roman" w:hAnsi="Times New Roman"/>
          <w:sz w:val="22"/>
          <w:szCs w:val="22"/>
        </w:rPr>
        <w:t>.</w:t>
      </w:r>
      <w:r>
        <w:rPr>
          <w:rFonts w:ascii="Times New Roman" w:hAnsi="Times New Roman"/>
          <w:sz w:val="22"/>
          <w:szCs w:val="22"/>
        </w:rPr>
        <w:t xml:space="preserve"> </w:t>
      </w:r>
    </w:p>
    <w:p w14:paraId="53F39BB8" w14:textId="77777777" w:rsidR="00B60E54" w:rsidRPr="00B60E54" w:rsidRDefault="00B60E54" w:rsidP="00500385">
      <w:pPr>
        <w:tabs>
          <w:tab w:val="left" w:pos="1440"/>
        </w:tabs>
        <w:suppressAutoHyphens/>
        <w:jc w:val="both"/>
        <w:rPr>
          <w:rFonts w:ascii="Times New Roman" w:hAnsi="Times New Roman"/>
          <w:sz w:val="22"/>
          <w:szCs w:val="22"/>
        </w:rPr>
      </w:pPr>
    </w:p>
    <w:p w14:paraId="03BDB45E" w14:textId="6A6456CD" w:rsidR="00193FE1" w:rsidRDefault="00B60E54" w:rsidP="00500385">
      <w:pPr>
        <w:tabs>
          <w:tab w:val="left" w:pos="1440"/>
        </w:tabs>
        <w:suppressAutoHyphens/>
        <w:ind w:left="1440" w:hanging="1440"/>
        <w:jc w:val="both"/>
        <w:rPr>
          <w:rFonts w:ascii="Times New Roman" w:hAnsi="Times New Roman"/>
          <w:sz w:val="22"/>
          <w:szCs w:val="22"/>
        </w:rPr>
      </w:pPr>
      <w:r w:rsidRPr="00B60E54">
        <w:rPr>
          <w:rFonts w:ascii="Times New Roman" w:hAnsi="Times New Roman"/>
          <w:b/>
          <w:sz w:val="22"/>
          <w:szCs w:val="22"/>
        </w:rPr>
        <w:t>What</w:t>
      </w:r>
      <w:r w:rsidRPr="00B60E54">
        <w:rPr>
          <w:rFonts w:ascii="Times New Roman" w:hAnsi="Times New Roman"/>
          <w:sz w:val="22"/>
          <w:szCs w:val="22"/>
        </w:rPr>
        <w:t>:</w:t>
      </w:r>
      <w:r w:rsidRPr="00B60E54">
        <w:rPr>
          <w:rFonts w:ascii="Times New Roman" w:hAnsi="Times New Roman"/>
          <w:sz w:val="22"/>
          <w:szCs w:val="22"/>
        </w:rPr>
        <w:tab/>
      </w:r>
      <w:r w:rsidR="00374965">
        <w:rPr>
          <w:rFonts w:ascii="Times New Roman" w:hAnsi="Times New Roman"/>
          <w:sz w:val="22"/>
          <w:szCs w:val="22"/>
        </w:rPr>
        <w:t>D</w:t>
      </w:r>
      <w:r w:rsidR="0016543F">
        <w:rPr>
          <w:rFonts w:ascii="Times New Roman" w:hAnsi="Times New Roman"/>
          <w:sz w:val="22"/>
          <w:szCs w:val="22"/>
        </w:rPr>
        <w:t xml:space="preserve">evelop a </w:t>
      </w:r>
      <w:r w:rsidR="00D000B2">
        <w:rPr>
          <w:rFonts w:ascii="Times New Roman" w:hAnsi="Times New Roman"/>
          <w:sz w:val="22"/>
          <w:szCs w:val="22"/>
        </w:rPr>
        <w:t>position</w:t>
      </w:r>
      <w:r w:rsidR="0016543F">
        <w:rPr>
          <w:rFonts w:ascii="Times New Roman" w:hAnsi="Times New Roman"/>
          <w:sz w:val="22"/>
          <w:szCs w:val="22"/>
        </w:rPr>
        <w:t>ing for</w:t>
      </w:r>
      <w:r w:rsidR="00D000B2">
        <w:rPr>
          <w:rFonts w:ascii="Times New Roman" w:hAnsi="Times New Roman"/>
          <w:sz w:val="22"/>
          <w:szCs w:val="22"/>
        </w:rPr>
        <w:t xml:space="preserve"> FluMist in the market</w:t>
      </w:r>
      <w:r w:rsidR="00D87C8A">
        <w:rPr>
          <w:rFonts w:ascii="Times New Roman" w:hAnsi="Times New Roman"/>
          <w:sz w:val="22"/>
          <w:szCs w:val="22"/>
        </w:rPr>
        <w:t xml:space="preserve"> to set the price accordingly</w:t>
      </w:r>
      <w:r w:rsidR="00374965">
        <w:rPr>
          <w:rFonts w:ascii="Times New Roman" w:hAnsi="Times New Roman"/>
          <w:sz w:val="22"/>
          <w:szCs w:val="22"/>
        </w:rPr>
        <w:t>, then determine the optimal advertising strategy and finalize the plans for launch</w:t>
      </w:r>
      <w:r w:rsidR="003B0B8A">
        <w:rPr>
          <w:rFonts w:ascii="Times New Roman" w:hAnsi="Times New Roman"/>
          <w:sz w:val="22"/>
          <w:szCs w:val="22"/>
        </w:rPr>
        <w:t>.</w:t>
      </w:r>
      <w:r w:rsidR="00193FE1">
        <w:rPr>
          <w:rFonts w:ascii="Times New Roman" w:hAnsi="Times New Roman"/>
          <w:sz w:val="22"/>
          <w:szCs w:val="22"/>
        </w:rPr>
        <w:t xml:space="preserve"> </w:t>
      </w:r>
    </w:p>
    <w:p w14:paraId="4BC4C200" w14:textId="46E1CEEB" w:rsidR="00D000B2" w:rsidRDefault="00193FE1" w:rsidP="00500385">
      <w:pPr>
        <w:tabs>
          <w:tab w:val="left" w:pos="1440"/>
        </w:tabs>
        <w:suppressAutoHyphens/>
        <w:ind w:left="1440"/>
        <w:jc w:val="both"/>
        <w:rPr>
          <w:rFonts w:ascii="Times New Roman" w:hAnsi="Times New Roman"/>
          <w:sz w:val="22"/>
          <w:szCs w:val="22"/>
        </w:rPr>
      </w:pPr>
      <w:r>
        <w:rPr>
          <w:rFonts w:ascii="Times New Roman" w:hAnsi="Times New Roman"/>
          <w:sz w:val="22"/>
          <w:szCs w:val="22"/>
        </w:rPr>
        <w:t>To receive approval from FDA before mid 2003 to provide the maximum number of vaccines possible in the 2003-2004 flu season</w:t>
      </w:r>
      <w:r w:rsidR="001A2078">
        <w:rPr>
          <w:rFonts w:ascii="Times New Roman" w:hAnsi="Times New Roman"/>
          <w:sz w:val="22"/>
          <w:szCs w:val="22"/>
        </w:rPr>
        <w:t>.</w:t>
      </w:r>
    </w:p>
    <w:p w14:paraId="603EC981" w14:textId="565E78CD" w:rsidR="00B60E54" w:rsidRPr="00B60E54" w:rsidRDefault="001A2078" w:rsidP="00500385">
      <w:pPr>
        <w:tabs>
          <w:tab w:val="left" w:pos="1440"/>
        </w:tabs>
        <w:suppressAutoHyphens/>
        <w:jc w:val="both"/>
        <w:rPr>
          <w:rFonts w:ascii="Times New Roman" w:hAnsi="Times New Roman"/>
          <w:sz w:val="22"/>
          <w:szCs w:val="22"/>
        </w:rPr>
      </w:pPr>
      <w:r>
        <w:rPr>
          <w:rFonts w:ascii="Times New Roman" w:hAnsi="Times New Roman"/>
          <w:sz w:val="22"/>
          <w:szCs w:val="22"/>
        </w:rPr>
        <w:tab/>
      </w:r>
    </w:p>
    <w:p w14:paraId="63C54D2D" w14:textId="40D9CB7E" w:rsidR="00B60E54" w:rsidRPr="00B60E54" w:rsidRDefault="00B60E54" w:rsidP="00500385">
      <w:pPr>
        <w:tabs>
          <w:tab w:val="left" w:pos="1440"/>
        </w:tabs>
        <w:suppressAutoHyphens/>
        <w:jc w:val="both"/>
        <w:rPr>
          <w:rFonts w:ascii="Times New Roman" w:hAnsi="Times New Roman"/>
          <w:sz w:val="22"/>
          <w:szCs w:val="22"/>
        </w:rPr>
      </w:pPr>
      <w:r w:rsidRPr="00B60E54">
        <w:rPr>
          <w:rFonts w:ascii="Times New Roman" w:hAnsi="Times New Roman"/>
          <w:b/>
          <w:sz w:val="22"/>
          <w:szCs w:val="22"/>
        </w:rPr>
        <w:t>Where</w:t>
      </w:r>
      <w:r w:rsidRPr="00B60E54">
        <w:rPr>
          <w:rFonts w:ascii="Times New Roman" w:hAnsi="Times New Roman"/>
          <w:sz w:val="22"/>
          <w:szCs w:val="22"/>
        </w:rPr>
        <w:t>:</w:t>
      </w:r>
      <w:r w:rsidRPr="00B60E54">
        <w:rPr>
          <w:rFonts w:ascii="Times New Roman" w:hAnsi="Times New Roman"/>
          <w:sz w:val="22"/>
          <w:szCs w:val="22"/>
        </w:rPr>
        <w:tab/>
      </w:r>
      <w:r w:rsidR="006338FD">
        <w:rPr>
          <w:rFonts w:ascii="Times New Roman" w:hAnsi="Times New Roman"/>
          <w:sz w:val="22"/>
          <w:szCs w:val="22"/>
        </w:rPr>
        <w:t>United States of America.</w:t>
      </w:r>
    </w:p>
    <w:p w14:paraId="232EA618" w14:textId="77777777" w:rsidR="00B60E54" w:rsidRPr="00B60E54" w:rsidRDefault="00B60E54" w:rsidP="00500385">
      <w:pPr>
        <w:tabs>
          <w:tab w:val="left" w:pos="1440"/>
        </w:tabs>
        <w:suppressAutoHyphens/>
        <w:jc w:val="both"/>
        <w:rPr>
          <w:rFonts w:ascii="Times New Roman" w:hAnsi="Times New Roman"/>
          <w:sz w:val="22"/>
          <w:szCs w:val="22"/>
        </w:rPr>
      </w:pPr>
    </w:p>
    <w:p w14:paraId="4822630E" w14:textId="66E1DA97" w:rsidR="00B60E54" w:rsidRDefault="00B60E54" w:rsidP="00500385">
      <w:pPr>
        <w:tabs>
          <w:tab w:val="left" w:pos="1440"/>
        </w:tabs>
        <w:suppressAutoHyphens/>
        <w:ind w:left="1440" w:hanging="1440"/>
        <w:jc w:val="both"/>
        <w:rPr>
          <w:rFonts w:ascii="Times New Roman" w:hAnsi="Times New Roman"/>
          <w:sz w:val="22"/>
          <w:szCs w:val="22"/>
        </w:rPr>
      </w:pPr>
      <w:r w:rsidRPr="00B60E54">
        <w:rPr>
          <w:rFonts w:ascii="Times New Roman" w:hAnsi="Times New Roman"/>
          <w:b/>
          <w:sz w:val="22"/>
          <w:szCs w:val="22"/>
        </w:rPr>
        <w:t>Why</w:t>
      </w:r>
      <w:r w:rsidRPr="00B60E54">
        <w:rPr>
          <w:rFonts w:ascii="Times New Roman" w:hAnsi="Times New Roman"/>
          <w:sz w:val="22"/>
          <w:szCs w:val="22"/>
        </w:rPr>
        <w:t>:</w:t>
      </w:r>
      <w:r w:rsidRPr="00B60E54">
        <w:rPr>
          <w:rFonts w:ascii="Times New Roman" w:hAnsi="Times New Roman"/>
          <w:sz w:val="22"/>
          <w:szCs w:val="22"/>
        </w:rPr>
        <w:tab/>
      </w:r>
      <w:r w:rsidR="000C4D8D">
        <w:rPr>
          <w:rFonts w:ascii="Times New Roman" w:hAnsi="Times New Roman"/>
          <w:sz w:val="22"/>
          <w:szCs w:val="22"/>
        </w:rPr>
        <w:t>FluMist was</w:t>
      </w:r>
      <w:r w:rsidR="00077428">
        <w:rPr>
          <w:rFonts w:ascii="Times New Roman" w:hAnsi="Times New Roman"/>
          <w:sz w:val="22"/>
          <w:szCs w:val="22"/>
        </w:rPr>
        <w:t xml:space="preserve"> used</w:t>
      </w:r>
      <w:r w:rsidR="000C4D8D">
        <w:rPr>
          <w:rFonts w:ascii="Times New Roman" w:hAnsi="Times New Roman"/>
          <w:sz w:val="22"/>
          <w:szCs w:val="22"/>
        </w:rPr>
        <w:t xml:space="preserve"> for Influenza, also known as the flu. The traditional vaccines were cheaper than the FluMist but </w:t>
      </w:r>
      <w:r w:rsidR="006A7A20">
        <w:rPr>
          <w:rFonts w:ascii="Times New Roman" w:hAnsi="Times New Roman"/>
          <w:sz w:val="22"/>
          <w:szCs w:val="22"/>
        </w:rPr>
        <w:t>the primary advantage FluMist had was that it could be administered using nasal spray</w:t>
      </w:r>
      <w:r w:rsidR="00B74A8D">
        <w:rPr>
          <w:rFonts w:ascii="Times New Roman" w:hAnsi="Times New Roman"/>
          <w:sz w:val="22"/>
          <w:szCs w:val="22"/>
        </w:rPr>
        <w:t xml:space="preserve">. But it was important to set the price of FluMist </w:t>
      </w:r>
      <w:r w:rsidR="00077428">
        <w:rPr>
          <w:rFonts w:ascii="Times New Roman" w:hAnsi="Times New Roman"/>
          <w:sz w:val="22"/>
          <w:szCs w:val="22"/>
        </w:rPr>
        <w:t>so that it would be affordable for everyone. In addition to this, if the FDA approval didn’t come in time then it would be harmful for the company since they began production in 2002 for 2003-2004 flu season</w:t>
      </w:r>
      <w:r w:rsidR="006338FD">
        <w:rPr>
          <w:rFonts w:ascii="Times New Roman" w:hAnsi="Times New Roman"/>
          <w:sz w:val="22"/>
          <w:szCs w:val="22"/>
        </w:rPr>
        <w:t xml:space="preserve"> </w:t>
      </w:r>
      <w:r w:rsidR="00077428">
        <w:rPr>
          <w:rFonts w:ascii="Times New Roman" w:hAnsi="Times New Roman"/>
          <w:sz w:val="22"/>
          <w:szCs w:val="22"/>
        </w:rPr>
        <w:t>and their stock price had doubled</w:t>
      </w:r>
      <w:r w:rsidR="002B498F">
        <w:rPr>
          <w:rFonts w:ascii="Times New Roman" w:hAnsi="Times New Roman"/>
          <w:sz w:val="22"/>
          <w:szCs w:val="22"/>
        </w:rPr>
        <w:t xml:space="preserve"> driven primarily by expectations</w:t>
      </w:r>
      <w:r w:rsidR="00077428">
        <w:rPr>
          <w:rFonts w:ascii="Times New Roman" w:hAnsi="Times New Roman"/>
          <w:sz w:val="22"/>
          <w:szCs w:val="22"/>
        </w:rPr>
        <w:t>.</w:t>
      </w:r>
    </w:p>
    <w:p w14:paraId="1E05EE7C" w14:textId="77777777" w:rsidR="0093261D" w:rsidRPr="00B60E54" w:rsidRDefault="0093261D" w:rsidP="00500385">
      <w:pPr>
        <w:tabs>
          <w:tab w:val="left" w:pos="1440"/>
        </w:tabs>
        <w:suppressAutoHyphens/>
        <w:jc w:val="both"/>
        <w:rPr>
          <w:rFonts w:ascii="Times New Roman" w:hAnsi="Times New Roman"/>
          <w:sz w:val="22"/>
          <w:szCs w:val="22"/>
        </w:rPr>
      </w:pPr>
    </w:p>
    <w:p w14:paraId="6A3EFA1B" w14:textId="1CD2880F" w:rsidR="00B60E54" w:rsidRPr="00B60E54" w:rsidRDefault="00B60E54" w:rsidP="00500385">
      <w:pPr>
        <w:tabs>
          <w:tab w:val="left" w:pos="1440"/>
        </w:tabs>
        <w:suppressAutoHyphens/>
        <w:ind w:left="1440" w:hanging="1440"/>
        <w:jc w:val="both"/>
        <w:rPr>
          <w:rFonts w:ascii="Times New Roman" w:hAnsi="Times New Roman"/>
          <w:sz w:val="22"/>
          <w:szCs w:val="22"/>
        </w:rPr>
      </w:pPr>
      <w:r w:rsidRPr="00B60E54">
        <w:rPr>
          <w:rFonts w:ascii="Times New Roman" w:hAnsi="Times New Roman"/>
          <w:b/>
          <w:sz w:val="22"/>
          <w:szCs w:val="22"/>
        </w:rPr>
        <w:t>When</w:t>
      </w:r>
      <w:r w:rsidRPr="00B60E54">
        <w:rPr>
          <w:rFonts w:ascii="Times New Roman" w:hAnsi="Times New Roman"/>
          <w:sz w:val="22"/>
          <w:szCs w:val="22"/>
        </w:rPr>
        <w:t>:</w:t>
      </w:r>
      <w:r w:rsidRPr="00B60E54">
        <w:rPr>
          <w:rFonts w:ascii="Times New Roman" w:hAnsi="Times New Roman"/>
          <w:sz w:val="22"/>
          <w:szCs w:val="22"/>
        </w:rPr>
        <w:tab/>
      </w:r>
      <w:r w:rsidR="00A32FD4">
        <w:rPr>
          <w:rFonts w:ascii="Times New Roman" w:hAnsi="Times New Roman"/>
          <w:sz w:val="22"/>
          <w:szCs w:val="22"/>
        </w:rPr>
        <w:t>Roger Sampson had around a month since the day was May 15,2003 to set the price as well as finalize the launch plans</w:t>
      </w:r>
      <w:r w:rsidR="00E32691">
        <w:rPr>
          <w:rFonts w:ascii="Times New Roman" w:hAnsi="Times New Roman"/>
          <w:sz w:val="22"/>
          <w:szCs w:val="22"/>
        </w:rPr>
        <w:t xml:space="preserve"> including positioning and marketing strategies. Also, the approval from FDA was expected by mid 2003, so the matter was time sensitive.</w:t>
      </w:r>
    </w:p>
    <w:p w14:paraId="0D0DDED7" w14:textId="77777777" w:rsidR="00B60E54" w:rsidRPr="00B60E54" w:rsidRDefault="00B60E54" w:rsidP="00500385">
      <w:pPr>
        <w:tabs>
          <w:tab w:val="left" w:pos="1440"/>
        </w:tabs>
        <w:suppressAutoHyphens/>
        <w:jc w:val="both"/>
        <w:rPr>
          <w:rFonts w:ascii="Times New Roman" w:hAnsi="Times New Roman"/>
          <w:sz w:val="22"/>
          <w:szCs w:val="22"/>
        </w:rPr>
      </w:pPr>
    </w:p>
    <w:p w14:paraId="682A8956" w14:textId="31785D22" w:rsidR="00B60E54" w:rsidRPr="00B60E54" w:rsidRDefault="00B60E54" w:rsidP="00500385">
      <w:pPr>
        <w:tabs>
          <w:tab w:val="left" w:pos="1440"/>
        </w:tabs>
        <w:suppressAutoHyphens/>
        <w:ind w:left="1440" w:hanging="1440"/>
        <w:jc w:val="both"/>
        <w:rPr>
          <w:rFonts w:ascii="Times New Roman" w:hAnsi="Times New Roman"/>
          <w:sz w:val="22"/>
          <w:szCs w:val="22"/>
        </w:rPr>
      </w:pPr>
      <w:commentRangeStart w:id="1"/>
      <w:r w:rsidRPr="00B60E54">
        <w:rPr>
          <w:rFonts w:ascii="Times New Roman" w:hAnsi="Times New Roman"/>
          <w:b/>
          <w:sz w:val="22"/>
          <w:szCs w:val="22"/>
        </w:rPr>
        <w:t>How</w:t>
      </w:r>
      <w:commentRangeEnd w:id="1"/>
      <w:r w:rsidR="00147B44">
        <w:rPr>
          <w:rStyle w:val="CommentReference"/>
        </w:rPr>
        <w:commentReference w:id="1"/>
      </w:r>
      <w:r w:rsidRPr="00B60E54">
        <w:rPr>
          <w:rFonts w:ascii="Times New Roman" w:hAnsi="Times New Roman"/>
          <w:sz w:val="22"/>
          <w:szCs w:val="22"/>
        </w:rPr>
        <w:t>:</w:t>
      </w:r>
      <w:r w:rsidRPr="00B60E54">
        <w:rPr>
          <w:rFonts w:ascii="Times New Roman" w:hAnsi="Times New Roman"/>
          <w:sz w:val="22"/>
          <w:szCs w:val="22"/>
        </w:rPr>
        <w:tab/>
      </w:r>
      <w:r w:rsidR="00122317">
        <w:rPr>
          <w:rFonts w:ascii="Times New Roman" w:hAnsi="Times New Roman"/>
          <w:sz w:val="22"/>
          <w:szCs w:val="22"/>
        </w:rPr>
        <w:t>Although, it is going to be difficult for Roger Sampson to focus on positioning and marketing strategies as well as setting the price and finalizing the launch plans in the given time frame, it is not impossible. The price should be set comparing it with the tradi</w:t>
      </w:r>
      <w:r w:rsidR="00B55B2E">
        <w:rPr>
          <w:rFonts w:ascii="Times New Roman" w:hAnsi="Times New Roman"/>
          <w:sz w:val="22"/>
          <w:szCs w:val="22"/>
        </w:rPr>
        <w:t>tional vaccines, so that its convenient for the people and innovative marketing strategies shoul</w:t>
      </w:r>
      <w:r w:rsidR="00E379B4">
        <w:rPr>
          <w:rFonts w:ascii="Times New Roman" w:hAnsi="Times New Roman"/>
          <w:sz w:val="22"/>
          <w:szCs w:val="22"/>
        </w:rPr>
        <w:t xml:space="preserve">d be adopted mentioning the benefits of FluMist </w:t>
      </w:r>
      <w:r w:rsidR="007F790B">
        <w:rPr>
          <w:rFonts w:ascii="Times New Roman" w:hAnsi="Times New Roman"/>
          <w:sz w:val="22"/>
          <w:szCs w:val="22"/>
        </w:rPr>
        <w:t xml:space="preserve">over traditional </w:t>
      </w:r>
      <w:r w:rsidR="00177286">
        <w:rPr>
          <w:rFonts w:ascii="Times New Roman" w:hAnsi="Times New Roman"/>
          <w:sz w:val="22"/>
          <w:szCs w:val="22"/>
        </w:rPr>
        <w:t xml:space="preserve">vaccines. In addition to this, FluMist should be positioned initially from </w:t>
      </w:r>
      <w:r w:rsidR="007F790B">
        <w:rPr>
          <w:rFonts w:ascii="Times New Roman" w:hAnsi="Times New Roman"/>
          <w:sz w:val="22"/>
          <w:szCs w:val="22"/>
        </w:rPr>
        <w:t>the most affected state or city and move to least a</w:t>
      </w:r>
      <w:r w:rsidR="00177286">
        <w:rPr>
          <w:rFonts w:ascii="Times New Roman" w:hAnsi="Times New Roman"/>
          <w:sz w:val="22"/>
          <w:szCs w:val="22"/>
        </w:rPr>
        <w:t xml:space="preserve">ffected for better penetration in the market. </w:t>
      </w:r>
      <w:r w:rsidR="00EE4235">
        <w:rPr>
          <w:rFonts w:ascii="Times New Roman" w:hAnsi="Times New Roman"/>
          <w:sz w:val="22"/>
          <w:szCs w:val="22"/>
        </w:rPr>
        <w:t xml:space="preserve">The final launch plans should include </w:t>
      </w:r>
      <w:r w:rsidR="00FA0A09">
        <w:rPr>
          <w:rFonts w:ascii="Times New Roman" w:hAnsi="Times New Roman"/>
          <w:sz w:val="22"/>
          <w:szCs w:val="22"/>
        </w:rPr>
        <w:t>the distribution of FluMist in the coming season as well as the</w:t>
      </w:r>
      <w:r w:rsidR="00A85C71">
        <w:rPr>
          <w:rFonts w:ascii="Times New Roman" w:hAnsi="Times New Roman"/>
          <w:sz w:val="22"/>
          <w:szCs w:val="22"/>
        </w:rPr>
        <w:t xml:space="preserve"> revenue </w:t>
      </w:r>
      <w:r w:rsidR="007E51E4">
        <w:rPr>
          <w:rFonts w:ascii="Times New Roman" w:hAnsi="Times New Roman"/>
          <w:sz w:val="22"/>
          <w:szCs w:val="22"/>
        </w:rPr>
        <w:t xml:space="preserve">that will be </w:t>
      </w:r>
      <w:r w:rsidR="00A85C71">
        <w:rPr>
          <w:rFonts w:ascii="Times New Roman" w:hAnsi="Times New Roman"/>
          <w:sz w:val="22"/>
          <w:szCs w:val="22"/>
        </w:rPr>
        <w:t>generated from</w:t>
      </w:r>
      <w:r w:rsidR="00FA0A09">
        <w:rPr>
          <w:rFonts w:ascii="Times New Roman" w:hAnsi="Times New Roman"/>
          <w:sz w:val="22"/>
          <w:szCs w:val="22"/>
        </w:rPr>
        <w:t xml:space="preserve"> </w:t>
      </w:r>
      <w:r w:rsidR="00A942AC">
        <w:rPr>
          <w:rFonts w:ascii="Times New Roman" w:hAnsi="Times New Roman"/>
          <w:sz w:val="22"/>
          <w:szCs w:val="22"/>
        </w:rPr>
        <w:t xml:space="preserve">its </w:t>
      </w:r>
      <w:r w:rsidR="00FA0A09">
        <w:rPr>
          <w:rFonts w:ascii="Times New Roman" w:hAnsi="Times New Roman"/>
          <w:sz w:val="22"/>
          <w:szCs w:val="22"/>
        </w:rPr>
        <w:t>sales</w:t>
      </w:r>
      <w:r w:rsidR="00566349">
        <w:rPr>
          <w:rFonts w:ascii="Times New Roman" w:hAnsi="Times New Roman"/>
          <w:sz w:val="22"/>
          <w:szCs w:val="22"/>
        </w:rPr>
        <w:t>.</w:t>
      </w:r>
      <w:r w:rsidR="00FA0A09">
        <w:rPr>
          <w:rFonts w:ascii="Times New Roman" w:hAnsi="Times New Roman"/>
          <w:sz w:val="22"/>
          <w:szCs w:val="22"/>
        </w:rPr>
        <w:t xml:space="preserve"> </w:t>
      </w:r>
    </w:p>
    <w:p w14:paraId="42E3A107" w14:textId="77777777" w:rsidR="00B60E54" w:rsidRDefault="00B60E54" w:rsidP="00500385">
      <w:pPr>
        <w:tabs>
          <w:tab w:val="left" w:pos="1440"/>
        </w:tabs>
        <w:suppressAutoHyphens/>
        <w:jc w:val="both"/>
        <w:rPr>
          <w:rFonts w:ascii="Times New Roman" w:hAnsi="Times New Roman"/>
          <w:sz w:val="22"/>
          <w:szCs w:val="22"/>
        </w:rPr>
      </w:pPr>
    </w:p>
    <w:p w14:paraId="2DDD37C9" w14:textId="77777777" w:rsidR="00500385" w:rsidRDefault="00500385" w:rsidP="00500385">
      <w:pPr>
        <w:tabs>
          <w:tab w:val="left" w:pos="1440"/>
        </w:tabs>
        <w:suppressAutoHyphens/>
        <w:jc w:val="both"/>
        <w:rPr>
          <w:rFonts w:ascii="Times New Roman" w:hAnsi="Times New Roman"/>
          <w:sz w:val="22"/>
          <w:szCs w:val="22"/>
        </w:rPr>
      </w:pPr>
    </w:p>
    <w:p w14:paraId="1AB1EC4B" w14:textId="77777777" w:rsidR="00500385" w:rsidRDefault="00500385" w:rsidP="00500385">
      <w:pPr>
        <w:tabs>
          <w:tab w:val="left" w:pos="1440"/>
        </w:tabs>
        <w:suppressAutoHyphens/>
        <w:jc w:val="both"/>
        <w:rPr>
          <w:rFonts w:ascii="Times New Roman" w:hAnsi="Times New Roman"/>
          <w:sz w:val="22"/>
          <w:szCs w:val="22"/>
        </w:rPr>
      </w:pPr>
    </w:p>
    <w:p w14:paraId="36C2BDA8" w14:textId="77777777" w:rsidR="00500385" w:rsidRDefault="00500385" w:rsidP="00500385">
      <w:pPr>
        <w:tabs>
          <w:tab w:val="left" w:pos="1440"/>
        </w:tabs>
        <w:suppressAutoHyphens/>
        <w:jc w:val="both"/>
        <w:rPr>
          <w:rFonts w:ascii="Times New Roman" w:hAnsi="Times New Roman"/>
          <w:sz w:val="22"/>
          <w:szCs w:val="22"/>
        </w:rPr>
      </w:pPr>
    </w:p>
    <w:p w14:paraId="67F2A9A6" w14:textId="77777777" w:rsidR="00500385" w:rsidRDefault="00500385" w:rsidP="00500385">
      <w:pPr>
        <w:tabs>
          <w:tab w:val="left" w:pos="1440"/>
        </w:tabs>
        <w:suppressAutoHyphens/>
        <w:jc w:val="both"/>
        <w:rPr>
          <w:rFonts w:ascii="Times New Roman" w:hAnsi="Times New Roman"/>
          <w:sz w:val="22"/>
          <w:szCs w:val="22"/>
        </w:rPr>
      </w:pPr>
    </w:p>
    <w:p w14:paraId="63633A6A" w14:textId="77777777" w:rsidR="00500385" w:rsidRDefault="00500385" w:rsidP="00500385">
      <w:pPr>
        <w:tabs>
          <w:tab w:val="left" w:pos="1440"/>
        </w:tabs>
        <w:suppressAutoHyphens/>
        <w:jc w:val="both"/>
        <w:rPr>
          <w:rFonts w:ascii="Times New Roman" w:hAnsi="Times New Roman"/>
          <w:sz w:val="22"/>
          <w:szCs w:val="22"/>
        </w:rPr>
      </w:pPr>
    </w:p>
    <w:p w14:paraId="70C4F109" w14:textId="77777777" w:rsidR="00500385" w:rsidRDefault="00500385" w:rsidP="00500385">
      <w:pPr>
        <w:tabs>
          <w:tab w:val="left" w:pos="1440"/>
        </w:tabs>
        <w:suppressAutoHyphens/>
        <w:jc w:val="both"/>
        <w:rPr>
          <w:rFonts w:ascii="Times New Roman" w:hAnsi="Times New Roman"/>
          <w:sz w:val="22"/>
          <w:szCs w:val="22"/>
        </w:rPr>
      </w:pPr>
    </w:p>
    <w:p w14:paraId="4E5FE220" w14:textId="77777777" w:rsidR="00500385" w:rsidRDefault="00500385" w:rsidP="00500385">
      <w:pPr>
        <w:tabs>
          <w:tab w:val="left" w:pos="1440"/>
        </w:tabs>
        <w:suppressAutoHyphens/>
        <w:jc w:val="both"/>
        <w:rPr>
          <w:rFonts w:ascii="Times New Roman" w:hAnsi="Times New Roman"/>
          <w:sz w:val="22"/>
          <w:szCs w:val="22"/>
        </w:rPr>
      </w:pPr>
    </w:p>
    <w:p w14:paraId="4F72C934" w14:textId="77777777" w:rsidR="00500385" w:rsidRPr="00B60E54" w:rsidRDefault="00500385" w:rsidP="00500385">
      <w:pPr>
        <w:tabs>
          <w:tab w:val="left" w:pos="1440"/>
        </w:tabs>
        <w:suppressAutoHyphens/>
        <w:jc w:val="both"/>
        <w:rPr>
          <w:rFonts w:ascii="Times New Roman" w:hAnsi="Times New Roman"/>
          <w:sz w:val="22"/>
          <w:szCs w:val="22"/>
        </w:rPr>
      </w:pPr>
    </w:p>
    <w:p w14:paraId="31A55BE4" w14:textId="77777777" w:rsidR="00B60E54" w:rsidRPr="00B60E54" w:rsidRDefault="00B60E54" w:rsidP="00500385">
      <w:pPr>
        <w:tabs>
          <w:tab w:val="left" w:pos="1440"/>
        </w:tabs>
        <w:suppressAutoHyphens/>
        <w:jc w:val="both"/>
        <w:rPr>
          <w:rFonts w:ascii="Times New Roman" w:hAnsi="Times New Roman"/>
          <w:sz w:val="22"/>
          <w:szCs w:val="22"/>
        </w:rPr>
      </w:pPr>
      <w:r w:rsidRPr="00B60E54">
        <w:rPr>
          <w:rFonts w:ascii="Times New Roman" w:hAnsi="Times New Roman"/>
          <w:sz w:val="22"/>
          <w:szCs w:val="22"/>
        </w:rPr>
        <w:lastRenderedPageBreak/>
        <w:tab/>
      </w:r>
      <w:r w:rsidRPr="00B60E54">
        <w:rPr>
          <w:rFonts w:ascii="Times New Roman" w:hAnsi="Times New Roman"/>
          <w:sz w:val="22"/>
          <w:szCs w:val="22"/>
        </w:rPr>
        <w:tab/>
      </w:r>
    </w:p>
    <w:p w14:paraId="2FC30535" w14:textId="77777777" w:rsidR="00B60E54" w:rsidRPr="007E51E4" w:rsidRDefault="00B60E54" w:rsidP="003671C1">
      <w:pPr>
        <w:tabs>
          <w:tab w:val="left" w:pos="1440"/>
        </w:tabs>
        <w:suppressAutoHyphens/>
        <w:jc w:val="both"/>
        <w:outlineLvl w:val="0"/>
        <w:rPr>
          <w:rFonts w:ascii="Times New Roman" w:hAnsi="Times New Roman"/>
          <w:b/>
          <w:i/>
          <w:sz w:val="22"/>
          <w:szCs w:val="22"/>
          <w:u w:val="single"/>
        </w:rPr>
      </w:pPr>
      <w:r w:rsidRPr="007E51E4">
        <w:rPr>
          <w:rFonts w:ascii="Times New Roman" w:hAnsi="Times New Roman"/>
          <w:b/>
          <w:i/>
          <w:sz w:val="22"/>
          <w:szCs w:val="22"/>
          <w:u w:val="single"/>
        </w:rPr>
        <w:t>LONG CYCLE PREPARATION PROCESS</w:t>
      </w:r>
    </w:p>
    <w:p w14:paraId="67AB91C0" w14:textId="77777777" w:rsidR="00B60E54" w:rsidRPr="00B60E54" w:rsidRDefault="00B60E54" w:rsidP="00500385">
      <w:pPr>
        <w:jc w:val="both"/>
        <w:rPr>
          <w:rFonts w:ascii="Times New Roman" w:hAnsi="Times New Roman"/>
          <w:b/>
          <w:sz w:val="22"/>
          <w:szCs w:val="22"/>
        </w:rPr>
      </w:pPr>
    </w:p>
    <w:p w14:paraId="1C1E6992" w14:textId="77777777" w:rsidR="00554FF2" w:rsidRDefault="00B60E54" w:rsidP="003671C1">
      <w:pPr>
        <w:jc w:val="both"/>
        <w:outlineLvl w:val="0"/>
        <w:rPr>
          <w:ins w:id="2" w:author="Microsoft Office User" w:date="2017-03-08T17:30:00Z"/>
          <w:rFonts w:ascii="Times New Roman" w:hAnsi="Times New Roman"/>
          <w:sz w:val="22"/>
          <w:szCs w:val="22"/>
        </w:rPr>
      </w:pPr>
      <w:r w:rsidRPr="00B60E54">
        <w:rPr>
          <w:rFonts w:ascii="Times New Roman" w:hAnsi="Times New Roman"/>
          <w:b/>
          <w:sz w:val="22"/>
          <w:szCs w:val="22"/>
        </w:rPr>
        <w:t>Relevant Course Framework(s) and Analytical Tool(s)</w:t>
      </w:r>
      <w:r w:rsidRPr="00B60E54">
        <w:rPr>
          <w:rFonts w:ascii="Times New Roman" w:hAnsi="Times New Roman"/>
          <w:sz w:val="22"/>
          <w:szCs w:val="22"/>
        </w:rPr>
        <w:t xml:space="preserve">:  </w:t>
      </w:r>
    </w:p>
    <w:p w14:paraId="4C61DD86" w14:textId="77777777" w:rsidR="00D55DDC" w:rsidRDefault="00D55DDC" w:rsidP="003671C1">
      <w:pPr>
        <w:jc w:val="both"/>
        <w:outlineLvl w:val="0"/>
        <w:rPr>
          <w:rFonts w:ascii="Times New Roman" w:hAnsi="Times New Roman"/>
          <w:sz w:val="22"/>
          <w:szCs w:val="22"/>
        </w:rPr>
      </w:pPr>
    </w:p>
    <w:p w14:paraId="3C03683D" w14:textId="55C4D47D" w:rsidR="00B60E54" w:rsidRDefault="005C15E1" w:rsidP="00500385">
      <w:pPr>
        <w:jc w:val="both"/>
        <w:rPr>
          <w:ins w:id="3" w:author="Microsoft Office User" w:date="2017-03-08T17:30:00Z"/>
          <w:rFonts w:ascii="Times New Roman" w:hAnsi="Times New Roman"/>
          <w:sz w:val="22"/>
          <w:szCs w:val="22"/>
        </w:rPr>
      </w:pPr>
      <w:r>
        <w:rPr>
          <w:rFonts w:ascii="Times New Roman" w:hAnsi="Times New Roman"/>
          <w:sz w:val="22"/>
          <w:szCs w:val="22"/>
        </w:rPr>
        <w:t>5C’</w:t>
      </w:r>
      <w:r w:rsidR="00554FF2">
        <w:rPr>
          <w:rFonts w:ascii="Times New Roman" w:hAnsi="Times New Roman"/>
          <w:sz w:val="22"/>
          <w:szCs w:val="22"/>
        </w:rPr>
        <w:t>s are</w:t>
      </w:r>
      <w:r>
        <w:rPr>
          <w:rFonts w:ascii="Times New Roman" w:hAnsi="Times New Roman"/>
          <w:sz w:val="22"/>
          <w:szCs w:val="22"/>
        </w:rPr>
        <w:t xml:space="preserve"> used i.e. analyzing the context, such as age groups, competitive advantage analysis since no such vaccine has been available </w:t>
      </w:r>
      <w:r w:rsidR="00554FF2">
        <w:rPr>
          <w:rFonts w:ascii="Times New Roman" w:hAnsi="Times New Roman"/>
          <w:sz w:val="22"/>
          <w:szCs w:val="22"/>
        </w:rPr>
        <w:t xml:space="preserve">for more than 50 years. Advertising through collaborators like doctors, pharmacists etc. Use of Complementers i.e. Wyeth Pharmaceuticals.  </w:t>
      </w:r>
    </w:p>
    <w:p w14:paraId="617C3BF0" w14:textId="77777777" w:rsidR="00D55DDC" w:rsidRDefault="00D55DDC" w:rsidP="00500385">
      <w:pPr>
        <w:jc w:val="both"/>
        <w:rPr>
          <w:rFonts w:ascii="Times New Roman" w:hAnsi="Times New Roman"/>
          <w:sz w:val="22"/>
          <w:szCs w:val="22"/>
        </w:rPr>
      </w:pPr>
    </w:p>
    <w:p w14:paraId="7B18A010" w14:textId="0A2FB52A" w:rsidR="00554FF2" w:rsidRDefault="00554FF2" w:rsidP="00500385">
      <w:pPr>
        <w:jc w:val="both"/>
        <w:rPr>
          <w:rFonts w:ascii="Times New Roman" w:hAnsi="Times New Roman"/>
          <w:sz w:val="22"/>
          <w:szCs w:val="22"/>
        </w:rPr>
      </w:pPr>
      <w:r>
        <w:rPr>
          <w:rFonts w:ascii="Times New Roman" w:hAnsi="Times New Roman"/>
          <w:sz w:val="22"/>
          <w:szCs w:val="22"/>
        </w:rPr>
        <w:t xml:space="preserve">From </w:t>
      </w:r>
      <w:ins w:id="4" w:author="Microsoft Office User" w:date="2017-03-08T17:30:00Z">
        <w:r w:rsidR="00D55DDC">
          <w:rPr>
            <w:rFonts w:ascii="Times New Roman" w:hAnsi="Times New Roman"/>
            <w:sz w:val="22"/>
            <w:szCs w:val="22"/>
          </w:rPr>
          <w:t>P</w:t>
        </w:r>
      </w:ins>
      <w:del w:id="5" w:author="Microsoft Office User" w:date="2017-03-08T17:30:00Z">
        <w:r w:rsidDel="00D55DDC">
          <w:rPr>
            <w:rFonts w:ascii="Times New Roman" w:hAnsi="Times New Roman"/>
            <w:sz w:val="22"/>
            <w:szCs w:val="22"/>
          </w:rPr>
          <w:delText>p</w:delText>
        </w:r>
      </w:del>
      <w:r>
        <w:rPr>
          <w:rFonts w:ascii="Times New Roman" w:hAnsi="Times New Roman"/>
          <w:sz w:val="22"/>
          <w:szCs w:val="22"/>
        </w:rPr>
        <w:t xml:space="preserve">orter’s </w:t>
      </w:r>
      <w:ins w:id="6" w:author="Microsoft Office User" w:date="2017-03-08T17:30:00Z">
        <w:r w:rsidR="00D55DDC">
          <w:rPr>
            <w:rFonts w:ascii="Times New Roman" w:hAnsi="Times New Roman"/>
            <w:sz w:val="22"/>
            <w:szCs w:val="22"/>
          </w:rPr>
          <w:t>F</w:t>
        </w:r>
      </w:ins>
      <w:del w:id="7" w:author="Microsoft Office User" w:date="2017-03-08T17:30:00Z">
        <w:r w:rsidDel="00D55DDC">
          <w:rPr>
            <w:rFonts w:ascii="Times New Roman" w:hAnsi="Times New Roman"/>
            <w:sz w:val="22"/>
            <w:szCs w:val="22"/>
          </w:rPr>
          <w:delText>f</w:delText>
        </w:r>
      </w:del>
      <w:r>
        <w:rPr>
          <w:rFonts w:ascii="Times New Roman" w:hAnsi="Times New Roman"/>
          <w:sz w:val="22"/>
          <w:szCs w:val="22"/>
        </w:rPr>
        <w:t xml:space="preserve">ive </w:t>
      </w:r>
      <w:ins w:id="8" w:author="Microsoft Office User" w:date="2017-03-08T17:30:00Z">
        <w:r w:rsidR="00D55DDC">
          <w:rPr>
            <w:rFonts w:ascii="Times New Roman" w:hAnsi="Times New Roman"/>
            <w:sz w:val="22"/>
            <w:szCs w:val="22"/>
          </w:rPr>
          <w:t>G</w:t>
        </w:r>
      </w:ins>
      <w:del w:id="9" w:author="Microsoft Office User" w:date="2017-03-08T17:30:00Z">
        <w:r w:rsidDel="00D55DDC">
          <w:rPr>
            <w:rFonts w:ascii="Times New Roman" w:hAnsi="Times New Roman"/>
            <w:sz w:val="22"/>
            <w:szCs w:val="22"/>
          </w:rPr>
          <w:delText>f</w:delText>
        </w:r>
      </w:del>
      <w:r>
        <w:rPr>
          <w:rFonts w:ascii="Times New Roman" w:hAnsi="Times New Roman"/>
          <w:sz w:val="22"/>
          <w:szCs w:val="22"/>
        </w:rPr>
        <w:t xml:space="preserve">orces model availability of substitute – traditional vaccines and supplier power since the supply is low. Other three </w:t>
      </w:r>
      <w:r w:rsidR="00D260D3">
        <w:rPr>
          <w:rFonts w:ascii="Times New Roman" w:hAnsi="Times New Roman"/>
          <w:sz w:val="22"/>
          <w:szCs w:val="22"/>
        </w:rPr>
        <w:t xml:space="preserve">components of porter’s five forces </w:t>
      </w:r>
      <w:r>
        <w:rPr>
          <w:rFonts w:ascii="Times New Roman" w:hAnsi="Times New Roman"/>
          <w:sz w:val="22"/>
          <w:szCs w:val="22"/>
        </w:rPr>
        <w:t>can be included but are not necessary.</w:t>
      </w:r>
    </w:p>
    <w:p w14:paraId="6345C80C" w14:textId="77777777" w:rsidR="00D55DDC" w:rsidRDefault="00D55DDC" w:rsidP="00500385">
      <w:pPr>
        <w:jc w:val="both"/>
        <w:rPr>
          <w:ins w:id="10" w:author="Microsoft Office User" w:date="2017-03-08T17:30:00Z"/>
          <w:rFonts w:ascii="Times New Roman" w:hAnsi="Times New Roman"/>
          <w:sz w:val="22"/>
          <w:szCs w:val="22"/>
        </w:rPr>
      </w:pPr>
    </w:p>
    <w:p w14:paraId="177EFFEA" w14:textId="3A2B90E3" w:rsidR="00554FF2" w:rsidRPr="00B60E54" w:rsidRDefault="00554FF2" w:rsidP="00500385">
      <w:pPr>
        <w:jc w:val="both"/>
        <w:rPr>
          <w:rFonts w:ascii="Times New Roman" w:hAnsi="Times New Roman"/>
          <w:sz w:val="22"/>
          <w:szCs w:val="22"/>
        </w:rPr>
      </w:pPr>
      <w:r>
        <w:rPr>
          <w:rFonts w:ascii="Times New Roman" w:hAnsi="Times New Roman"/>
          <w:sz w:val="22"/>
          <w:szCs w:val="22"/>
        </w:rPr>
        <w:t>From SWOT, the strength is in producing a unique product. Weakness is if there is a delay in FDA’s approval. Opportunities are in abundance since it’s a new product in the market</w:t>
      </w:r>
      <w:r w:rsidR="00244E26">
        <w:rPr>
          <w:rFonts w:ascii="Times New Roman" w:hAnsi="Times New Roman"/>
          <w:sz w:val="22"/>
          <w:szCs w:val="22"/>
        </w:rPr>
        <w:t>. Threats are from traditional vaccines as well as possibility of new entrants after 2018(patent).</w:t>
      </w:r>
    </w:p>
    <w:p w14:paraId="69C2BECE" w14:textId="77777777" w:rsidR="00B60E54" w:rsidRPr="00B60E54" w:rsidRDefault="00B60E54" w:rsidP="00500385">
      <w:pPr>
        <w:jc w:val="both"/>
        <w:rPr>
          <w:rFonts w:ascii="Times New Roman" w:hAnsi="Times New Roman"/>
          <w:sz w:val="22"/>
          <w:szCs w:val="22"/>
        </w:rPr>
      </w:pPr>
    </w:p>
    <w:p w14:paraId="6F1ECC16" w14:textId="5EA58ECC" w:rsidR="00B60E54" w:rsidRDefault="00B60E54" w:rsidP="003671C1">
      <w:pPr>
        <w:jc w:val="both"/>
        <w:outlineLvl w:val="0"/>
        <w:rPr>
          <w:ins w:id="11" w:author="Microsoft Office User" w:date="2017-03-08T17:30:00Z"/>
          <w:rFonts w:ascii="Times New Roman" w:hAnsi="Times New Roman"/>
          <w:sz w:val="22"/>
          <w:szCs w:val="22"/>
        </w:rPr>
      </w:pPr>
      <w:r w:rsidRPr="00B60E54">
        <w:rPr>
          <w:rFonts w:ascii="Times New Roman" w:hAnsi="Times New Roman"/>
          <w:b/>
          <w:sz w:val="22"/>
          <w:szCs w:val="22"/>
        </w:rPr>
        <w:t>Alternatives/</w:t>
      </w:r>
      <w:commentRangeStart w:id="12"/>
      <w:r w:rsidRPr="00B60E54">
        <w:rPr>
          <w:rFonts w:ascii="Times New Roman" w:hAnsi="Times New Roman"/>
          <w:b/>
          <w:sz w:val="22"/>
          <w:szCs w:val="22"/>
        </w:rPr>
        <w:t>Options</w:t>
      </w:r>
      <w:commentRangeEnd w:id="12"/>
      <w:r w:rsidR="00D55DDC">
        <w:rPr>
          <w:rStyle w:val="CommentReference"/>
        </w:rPr>
        <w:commentReference w:id="12"/>
      </w:r>
      <w:r w:rsidRPr="00B60E54">
        <w:rPr>
          <w:rFonts w:ascii="Times New Roman" w:hAnsi="Times New Roman"/>
          <w:sz w:val="22"/>
          <w:szCs w:val="22"/>
        </w:rPr>
        <w:t xml:space="preserve">:  </w:t>
      </w:r>
    </w:p>
    <w:p w14:paraId="0718729E" w14:textId="77777777" w:rsidR="00D55DDC" w:rsidRDefault="00D55DDC" w:rsidP="003671C1">
      <w:pPr>
        <w:jc w:val="both"/>
        <w:outlineLvl w:val="0"/>
        <w:rPr>
          <w:rFonts w:ascii="Times New Roman" w:hAnsi="Times New Roman"/>
          <w:sz w:val="22"/>
          <w:szCs w:val="22"/>
        </w:rPr>
      </w:pPr>
    </w:p>
    <w:p w14:paraId="10642073" w14:textId="556A3FE1" w:rsidR="0013603A" w:rsidRDefault="0013603A" w:rsidP="003671C1">
      <w:pPr>
        <w:jc w:val="both"/>
        <w:outlineLvl w:val="0"/>
        <w:rPr>
          <w:rFonts w:ascii="Times New Roman" w:hAnsi="Times New Roman"/>
          <w:sz w:val="22"/>
          <w:szCs w:val="22"/>
        </w:rPr>
      </w:pPr>
      <w:r w:rsidRPr="0074610C">
        <w:rPr>
          <w:rFonts w:ascii="Times New Roman" w:hAnsi="Times New Roman"/>
          <w:b/>
          <w:sz w:val="22"/>
          <w:szCs w:val="22"/>
        </w:rPr>
        <w:t>1.</w:t>
      </w:r>
      <w:r>
        <w:rPr>
          <w:rFonts w:ascii="Times New Roman" w:hAnsi="Times New Roman"/>
          <w:sz w:val="22"/>
          <w:szCs w:val="22"/>
        </w:rPr>
        <w:t xml:space="preserve"> Advertisement can be done by focusing on the uniqueness of the vaccine</w:t>
      </w:r>
      <w:r w:rsidR="0054611D">
        <w:rPr>
          <w:rFonts w:ascii="Times New Roman" w:hAnsi="Times New Roman"/>
          <w:sz w:val="22"/>
          <w:szCs w:val="22"/>
        </w:rPr>
        <w:t>, since it was the first innovation in flu vaccine in more than 50 years.</w:t>
      </w:r>
    </w:p>
    <w:p w14:paraId="4FC50C00" w14:textId="59FCB37A" w:rsidR="0054611D" w:rsidRDefault="0054611D" w:rsidP="00500385">
      <w:pPr>
        <w:jc w:val="both"/>
        <w:rPr>
          <w:rFonts w:ascii="Times New Roman" w:hAnsi="Times New Roman"/>
          <w:sz w:val="22"/>
          <w:szCs w:val="22"/>
        </w:rPr>
      </w:pPr>
      <w:r w:rsidRPr="003671C1">
        <w:rPr>
          <w:rFonts w:ascii="Times New Roman" w:hAnsi="Times New Roman"/>
          <w:b/>
          <w:sz w:val="22"/>
          <w:szCs w:val="22"/>
        </w:rPr>
        <w:t>Pros:</w:t>
      </w:r>
      <w:r>
        <w:rPr>
          <w:rFonts w:ascii="Times New Roman" w:hAnsi="Times New Roman"/>
          <w:sz w:val="22"/>
          <w:szCs w:val="22"/>
        </w:rPr>
        <w:t xml:space="preserve"> </w:t>
      </w:r>
      <w:r w:rsidR="00D66224">
        <w:rPr>
          <w:rFonts w:ascii="Times New Roman" w:hAnsi="Times New Roman"/>
          <w:sz w:val="22"/>
          <w:szCs w:val="22"/>
        </w:rPr>
        <w:t>There are no competitors in the market since the vaccine is patented until 2018.</w:t>
      </w:r>
    </w:p>
    <w:p w14:paraId="3CF339C9" w14:textId="7B532014" w:rsidR="00D66224" w:rsidRDefault="00EB2ED5" w:rsidP="00500385">
      <w:pPr>
        <w:jc w:val="both"/>
        <w:rPr>
          <w:rFonts w:ascii="Times New Roman" w:hAnsi="Times New Roman"/>
          <w:sz w:val="22"/>
          <w:szCs w:val="22"/>
        </w:rPr>
      </w:pPr>
      <w:r w:rsidRPr="003671C1">
        <w:rPr>
          <w:rFonts w:ascii="Times New Roman" w:hAnsi="Times New Roman"/>
          <w:b/>
          <w:sz w:val="22"/>
          <w:szCs w:val="22"/>
        </w:rPr>
        <w:t>Cons:</w:t>
      </w:r>
      <w:r>
        <w:rPr>
          <w:rFonts w:ascii="Times New Roman" w:hAnsi="Times New Roman"/>
          <w:sz w:val="22"/>
          <w:szCs w:val="22"/>
        </w:rPr>
        <w:t xml:space="preserve"> People may stick to traditional vaccines since they are cheaper than FluMist</w:t>
      </w:r>
      <w:r w:rsidR="004B22AC">
        <w:rPr>
          <w:rFonts w:ascii="Times New Roman" w:hAnsi="Times New Roman"/>
          <w:sz w:val="22"/>
          <w:szCs w:val="22"/>
        </w:rPr>
        <w:t xml:space="preserve"> </w:t>
      </w:r>
      <w:r w:rsidR="009021BF">
        <w:rPr>
          <w:rFonts w:ascii="Times New Roman" w:hAnsi="Times New Roman"/>
          <w:sz w:val="22"/>
          <w:szCs w:val="22"/>
        </w:rPr>
        <w:t>and new medicines take time to establish trust among people.</w:t>
      </w:r>
    </w:p>
    <w:p w14:paraId="4D2764CE" w14:textId="53E5BE23" w:rsidR="009021BF" w:rsidRDefault="009021BF" w:rsidP="003671C1">
      <w:pPr>
        <w:jc w:val="both"/>
        <w:outlineLvl w:val="0"/>
        <w:rPr>
          <w:rFonts w:ascii="Times New Roman" w:hAnsi="Times New Roman"/>
          <w:sz w:val="22"/>
          <w:szCs w:val="22"/>
        </w:rPr>
      </w:pPr>
      <w:r w:rsidRPr="0074610C">
        <w:rPr>
          <w:rFonts w:ascii="Times New Roman" w:hAnsi="Times New Roman"/>
          <w:b/>
          <w:sz w:val="22"/>
          <w:szCs w:val="22"/>
        </w:rPr>
        <w:t>2</w:t>
      </w:r>
      <w:r>
        <w:rPr>
          <w:rFonts w:ascii="Times New Roman" w:hAnsi="Times New Roman"/>
          <w:sz w:val="22"/>
          <w:szCs w:val="22"/>
        </w:rPr>
        <w:t>. The vaccine is given as nasal spray which makes it better as compared to injections.</w:t>
      </w:r>
    </w:p>
    <w:p w14:paraId="005B9167" w14:textId="35B19CB2" w:rsidR="009021BF" w:rsidRDefault="009021BF" w:rsidP="00500385">
      <w:pPr>
        <w:jc w:val="both"/>
        <w:rPr>
          <w:rFonts w:ascii="Times New Roman" w:hAnsi="Times New Roman"/>
          <w:sz w:val="22"/>
          <w:szCs w:val="22"/>
        </w:rPr>
      </w:pPr>
      <w:r w:rsidRPr="003671C1">
        <w:rPr>
          <w:rFonts w:ascii="Times New Roman" w:hAnsi="Times New Roman"/>
          <w:b/>
          <w:sz w:val="22"/>
          <w:szCs w:val="22"/>
        </w:rPr>
        <w:t>Pros:</w:t>
      </w:r>
      <w:r>
        <w:rPr>
          <w:rFonts w:ascii="Times New Roman" w:hAnsi="Times New Roman"/>
          <w:sz w:val="22"/>
          <w:szCs w:val="22"/>
        </w:rPr>
        <w:t xml:space="preserve"> It would b</w:t>
      </w:r>
      <w:r w:rsidR="00FE5A7C">
        <w:rPr>
          <w:rFonts w:ascii="Times New Roman" w:hAnsi="Times New Roman"/>
          <w:sz w:val="22"/>
          <w:szCs w:val="22"/>
        </w:rPr>
        <w:t>e convenient for people specially for children under 5</w:t>
      </w:r>
      <w:r w:rsidR="001405E5">
        <w:rPr>
          <w:rFonts w:ascii="Times New Roman" w:hAnsi="Times New Roman"/>
          <w:sz w:val="22"/>
          <w:szCs w:val="22"/>
        </w:rPr>
        <w:t xml:space="preserve"> to take the vaccine.</w:t>
      </w:r>
    </w:p>
    <w:p w14:paraId="6343A8DA" w14:textId="1FD2CB4A" w:rsidR="001405E5" w:rsidRDefault="001405E5" w:rsidP="00500385">
      <w:pPr>
        <w:jc w:val="both"/>
        <w:rPr>
          <w:rFonts w:ascii="Times New Roman" w:hAnsi="Times New Roman"/>
          <w:sz w:val="22"/>
          <w:szCs w:val="22"/>
        </w:rPr>
      </w:pPr>
      <w:r w:rsidRPr="003671C1">
        <w:rPr>
          <w:rFonts w:ascii="Times New Roman" w:hAnsi="Times New Roman"/>
          <w:b/>
          <w:sz w:val="22"/>
          <w:szCs w:val="22"/>
        </w:rPr>
        <w:t>Cons:</w:t>
      </w:r>
      <w:r>
        <w:rPr>
          <w:rFonts w:ascii="Times New Roman" w:hAnsi="Times New Roman"/>
          <w:sz w:val="22"/>
          <w:szCs w:val="22"/>
        </w:rPr>
        <w:t xml:space="preserve"> </w:t>
      </w:r>
      <w:r w:rsidR="00401D6B">
        <w:rPr>
          <w:rFonts w:ascii="Times New Roman" w:hAnsi="Times New Roman"/>
          <w:sz w:val="22"/>
          <w:szCs w:val="22"/>
        </w:rPr>
        <w:t>Its complete applications are still not known</w:t>
      </w:r>
      <w:r w:rsidR="0098600A">
        <w:rPr>
          <w:rFonts w:ascii="Times New Roman" w:hAnsi="Times New Roman"/>
          <w:sz w:val="22"/>
          <w:szCs w:val="22"/>
        </w:rPr>
        <w:t xml:space="preserve"> and nasal spray may not be convenient for people over 65 and people suffering from </w:t>
      </w:r>
      <w:del w:id="14" w:author="Microsoft Office User" w:date="2017-03-08T17:29:00Z">
        <w:r w:rsidR="0098600A" w:rsidDel="00D55DDC">
          <w:rPr>
            <w:rFonts w:ascii="Times New Roman" w:hAnsi="Times New Roman"/>
            <w:sz w:val="22"/>
            <w:szCs w:val="22"/>
          </w:rPr>
          <w:delText>asthama</w:delText>
        </w:r>
      </w:del>
      <w:ins w:id="15" w:author="Microsoft Office User" w:date="2017-03-08T17:29:00Z">
        <w:r w:rsidR="00D55DDC">
          <w:rPr>
            <w:rFonts w:ascii="Times New Roman" w:hAnsi="Times New Roman"/>
            <w:sz w:val="22"/>
            <w:szCs w:val="22"/>
          </w:rPr>
          <w:t>asthma</w:t>
        </w:r>
      </w:ins>
      <w:r w:rsidR="0098600A">
        <w:rPr>
          <w:rFonts w:ascii="Times New Roman" w:hAnsi="Times New Roman"/>
          <w:sz w:val="22"/>
          <w:szCs w:val="22"/>
        </w:rPr>
        <w:t>.</w:t>
      </w:r>
    </w:p>
    <w:p w14:paraId="27895EA0" w14:textId="483C0E2D" w:rsidR="0098600A" w:rsidRDefault="0098600A" w:rsidP="003671C1">
      <w:pPr>
        <w:jc w:val="both"/>
        <w:outlineLvl w:val="0"/>
        <w:rPr>
          <w:rFonts w:ascii="Times New Roman" w:hAnsi="Times New Roman"/>
          <w:sz w:val="22"/>
          <w:szCs w:val="22"/>
        </w:rPr>
      </w:pPr>
      <w:r w:rsidRPr="0074610C">
        <w:rPr>
          <w:rFonts w:ascii="Times New Roman" w:hAnsi="Times New Roman"/>
          <w:b/>
          <w:sz w:val="22"/>
          <w:szCs w:val="22"/>
        </w:rPr>
        <w:t>3</w:t>
      </w:r>
      <w:r>
        <w:rPr>
          <w:rFonts w:ascii="Times New Roman" w:hAnsi="Times New Roman"/>
          <w:sz w:val="22"/>
          <w:szCs w:val="22"/>
        </w:rPr>
        <w:t xml:space="preserve">. </w:t>
      </w:r>
      <w:r w:rsidR="00A972A8">
        <w:rPr>
          <w:rFonts w:ascii="Times New Roman" w:hAnsi="Times New Roman"/>
          <w:sz w:val="22"/>
          <w:szCs w:val="22"/>
        </w:rPr>
        <w:t>FluMist</w:t>
      </w:r>
      <w:r w:rsidR="003F2036">
        <w:rPr>
          <w:rFonts w:ascii="Times New Roman" w:hAnsi="Times New Roman"/>
          <w:sz w:val="22"/>
          <w:szCs w:val="22"/>
        </w:rPr>
        <w:t xml:space="preserve"> can be advertised by mentioning about live viruses</w:t>
      </w:r>
      <w:r w:rsidR="004A65A5">
        <w:rPr>
          <w:rFonts w:ascii="Times New Roman" w:hAnsi="Times New Roman"/>
          <w:sz w:val="22"/>
          <w:szCs w:val="22"/>
        </w:rPr>
        <w:t xml:space="preserve"> and what happens with them.</w:t>
      </w:r>
    </w:p>
    <w:p w14:paraId="7F8ED8CA" w14:textId="06466764" w:rsidR="004A65A5" w:rsidRDefault="004A65A5" w:rsidP="00500385">
      <w:pPr>
        <w:jc w:val="both"/>
        <w:rPr>
          <w:rFonts w:ascii="Times New Roman" w:hAnsi="Times New Roman"/>
          <w:sz w:val="22"/>
          <w:szCs w:val="22"/>
        </w:rPr>
      </w:pPr>
      <w:r w:rsidRPr="003671C1">
        <w:rPr>
          <w:rFonts w:ascii="Times New Roman" w:hAnsi="Times New Roman"/>
          <w:b/>
          <w:sz w:val="22"/>
          <w:szCs w:val="22"/>
        </w:rPr>
        <w:t>Pros:</w:t>
      </w:r>
      <w:r>
        <w:rPr>
          <w:rFonts w:ascii="Times New Roman" w:hAnsi="Times New Roman"/>
          <w:sz w:val="22"/>
          <w:szCs w:val="22"/>
        </w:rPr>
        <w:t xml:space="preserve"> This make attract more collaborators since the chances of side effects are less as compared to traditional vaccines.</w:t>
      </w:r>
    </w:p>
    <w:p w14:paraId="3C939EF8" w14:textId="71DE50D3" w:rsidR="004A65A5" w:rsidRDefault="004A65A5" w:rsidP="00500385">
      <w:pPr>
        <w:jc w:val="both"/>
        <w:rPr>
          <w:rFonts w:ascii="Times New Roman" w:hAnsi="Times New Roman"/>
          <w:sz w:val="22"/>
          <w:szCs w:val="22"/>
        </w:rPr>
      </w:pPr>
      <w:r w:rsidRPr="003671C1">
        <w:rPr>
          <w:rFonts w:ascii="Times New Roman" w:hAnsi="Times New Roman"/>
          <w:b/>
          <w:sz w:val="22"/>
          <w:szCs w:val="22"/>
        </w:rPr>
        <w:t>Cons:</w:t>
      </w:r>
      <w:r>
        <w:rPr>
          <w:rFonts w:ascii="Times New Roman" w:hAnsi="Times New Roman"/>
          <w:sz w:val="22"/>
          <w:szCs w:val="22"/>
        </w:rPr>
        <w:t xml:space="preserve"> It may be difficult for</w:t>
      </w:r>
      <w:r w:rsidR="00142B5B">
        <w:rPr>
          <w:rFonts w:ascii="Times New Roman" w:hAnsi="Times New Roman"/>
          <w:sz w:val="22"/>
          <w:szCs w:val="22"/>
        </w:rPr>
        <w:t xml:space="preserve"> general</w:t>
      </w:r>
      <w:r w:rsidR="00144B76">
        <w:rPr>
          <w:rFonts w:ascii="Times New Roman" w:hAnsi="Times New Roman"/>
          <w:sz w:val="22"/>
          <w:szCs w:val="22"/>
        </w:rPr>
        <w:t xml:space="preserve"> people</w:t>
      </w:r>
      <w:r>
        <w:rPr>
          <w:rFonts w:ascii="Times New Roman" w:hAnsi="Times New Roman"/>
          <w:sz w:val="22"/>
          <w:szCs w:val="22"/>
        </w:rPr>
        <w:t xml:space="preserve"> </w:t>
      </w:r>
      <w:r w:rsidR="00A972A8">
        <w:rPr>
          <w:rFonts w:ascii="Times New Roman" w:hAnsi="Times New Roman"/>
          <w:sz w:val="22"/>
          <w:szCs w:val="22"/>
        </w:rPr>
        <w:t>to understand about the liv</w:t>
      </w:r>
      <w:r w:rsidR="0074610C">
        <w:rPr>
          <w:rFonts w:ascii="Times New Roman" w:hAnsi="Times New Roman"/>
          <w:sz w:val="22"/>
          <w:szCs w:val="22"/>
        </w:rPr>
        <w:t xml:space="preserve">e viruses and there is a </w:t>
      </w:r>
      <w:r w:rsidR="00A972A8">
        <w:rPr>
          <w:rFonts w:ascii="Times New Roman" w:hAnsi="Times New Roman"/>
          <w:sz w:val="22"/>
          <w:szCs w:val="22"/>
        </w:rPr>
        <w:t xml:space="preserve">possibility of </w:t>
      </w:r>
      <w:r w:rsidR="0074610C">
        <w:rPr>
          <w:rFonts w:ascii="Times New Roman" w:hAnsi="Times New Roman"/>
          <w:sz w:val="22"/>
          <w:szCs w:val="22"/>
        </w:rPr>
        <w:t>people getting scared about the part where FluMist is more effective than traditional vaccine is yet to be proven.</w:t>
      </w:r>
    </w:p>
    <w:p w14:paraId="09B2B5FB" w14:textId="3A0D1337" w:rsidR="0074610C" w:rsidRDefault="00190F0B" w:rsidP="003671C1">
      <w:pPr>
        <w:jc w:val="both"/>
        <w:outlineLvl w:val="0"/>
        <w:rPr>
          <w:rFonts w:ascii="Times New Roman" w:hAnsi="Times New Roman"/>
          <w:sz w:val="22"/>
          <w:szCs w:val="22"/>
        </w:rPr>
      </w:pPr>
      <w:r>
        <w:rPr>
          <w:rFonts w:ascii="Times New Roman" w:hAnsi="Times New Roman"/>
          <w:b/>
          <w:sz w:val="22"/>
          <w:szCs w:val="22"/>
        </w:rPr>
        <w:t xml:space="preserve">4. </w:t>
      </w:r>
      <w:r w:rsidR="003671C1">
        <w:rPr>
          <w:rFonts w:ascii="Times New Roman" w:hAnsi="Times New Roman"/>
          <w:sz w:val="22"/>
          <w:szCs w:val="22"/>
        </w:rPr>
        <w:t>Tie up with insurance companies for</w:t>
      </w:r>
      <w:r w:rsidR="005D2CA1">
        <w:rPr>
          <w:rFonts w:ascii="Times New Roman" w:hAnsi="Times New Roman"/>
          <w:sz w:val="22"/>
          <w:szCs w:val="22"/>
        </w:rPr>
        <w:t xml:space="preserve"> benefits</w:t>
      </w:r>
      <w:r w:rsidR="003671C1">
        <w:rPr>
          <w:rFonts w:ascii="Times New Roman" w:hAnsi="Times New Roman"/>
          <w:sz w:val="22"/>
          <w:szCs w:val="22"/>
        </w:rPr>
        <w:t xml:space="preserve"> from selling drugs</w:t>
      </w:r>
      <w:r w:rsidR="002002D4">
        <w:rPr>
          <w:rFonts w:ascii="Times New Roman" w:hAnsi="Times New Roman"/>
          <w:sz w:val="22"/>
          <w:szCs w:val="22"/>
        </w:rPr>
        <w:t xml:space="preserve"> since there is</w:t>
      </w:r>
      <w:r w:rsidR="00595B59">
        <w:rPr>
          <w:rFonts w:ascii="Times New Roman" w:hAnsi="Times New Roman"/>
          <w:sz w:val="22"/>
          <w:szCs w:val="22"/>
        </w:rPr>
        <w:t xml:space="preserve"> </w:t>
      </w:r>
      <w:r w:rsidR="005D2CA1">
        <w:rPr>
          <w:rFonts w:ascii="Times New Roman" w:hAnsi="Times New Roman"/>
          <w:sz w:val="22"/>
          <w:szCs w:val="22"/>
        </w:rPr>
        <w:t>shortage of drugs</w:t>
      </w:r>
      <w:r w:rsidR="00622141">
        <w:rPr>
          <w:rFonts w:ascii="Times New Roman" w:hAnsi="Times New Roman"/>
          <w:sz w:val="22"/>
          <w:szCs w:val="22"/>
        </w:rPr>
        <w:t xml:space="preserve"> and they must usually sell for higher prices</w:t>
      </w:r>
      <w:r>
        <w:rPr>
          <w:rFonts w:ascii="Times New Roman" w:hAnsi="Times New Roman"/>
          <w:sz w:val="22"/>
          <w:szCs w:val="22"/>
        </w:rPr>
        <w:t>.</w:t>
      </w:r>
      <w:r w:rsidR="005071A7">
        <w:rPr>
          <w:rFonts w:ascii="Times New Roman" w:hAnsi="Times New Roman"/>
          <w:sz w:val="22"/>
          <w:szCs w:val="22"/>
        </w:rPr>
        <w:t xml:space="preserve"> (This idea will be implemented keeping in mind the vaccine sells for </w:t>
      </w:r>
      <w:r w:rsidR="00D11027">
        <w:rPr>
          <w:rFonts w:ascii="Times New Roman" w:hAnsi="Times New Roman"/>
          <w:sz w:val="22"/>
          <w:szCs w:val="22"/>
        </w:rPr>
        <w:t>$20 including the companies, complementers and collaborators profit</w:t>
      </w:r>
      <w:r w:rsidR="00486A1D">
        <w:rPr>
          <w:rFonts w:ascii="Times New Roman" w:hAnsi="Times New Roman"/>
          <w:sz w:val="22"/>
          <w:szCs w:val="22"/>
        </w:rPr>
        <w:t>s</w:t>
      </w:r>
      <w:r w:rsidR="00D11027">
        <w:rPr>
          <w:rFonts w:ascii="Times New Roman" w:hAnsi="Times New Roman"/>
          <w:sz w:val="22"/>
          <w:szCs w:val="22"/>
        </w:rPr>
        <w:t>.)</w:t>
      </w:r>
    </w:p>
    <w:p w14:paraId="23FC1C44" w14:textId="68D27439" w:rsidR="00190F0B" w:rsidRDefault="00190F0B" w:rsidP="00500385">
      <w:pPr>
        <w:jc w:val="both"/>
        <w:rPr>
          <w:rFonts w:ascii="Times New Roman" w:hAnsi="Times New Roman"/>
          <w:sz w:val="22"/>
          <w:szCs w:val="22"/>
        </w:rPr>
      </w:pPr>
      <w:r w:rsidRPr="003671C1">
        <w:rPr>
          <w:rFonts w:ascii="Times New Roman" w:hAnsi="Times New Roman"/>
          <w:b/>
          <w:sz w:val="22"/>
          <w:szCs w:val="22"/>
        </w:rPr>
        <w:t>Pros:</w:t>
      </w:r>
      <w:r>
        <w:rPr>
          <w:rFonts w:ascii="Times New Roman" w:hAnsi="Times New Roman"/>
          <w:sz w:val="22"/>
          <w:szCs w:val="22"/>
        </w:rPr>
        <w:t xml:space="preserve"> </w:t>
      </w:r>
      <w:r w:rsidR="005D2CA1">
        <w:rPr>
          <w:rFonts w:ascii="Times New Roman" w:hAnsi="Times New Roman"/>
          <w:sz w:val="22"/>
          <w:szCs w:val="22"/>
        </w:rPr>
        <w:t xml:space="preserve">By keeping the price at $25 for consumers and $20 for insurance companies, the $5 difference could be paid to insurance companies </w:t>
      </w:r>
      <w:r w:rsidR="003671C1">
        <w:rPr>
          <w:rFonts w:ascii="Times New Roman" w:hAnsi="Times New Roman"/>
          <w:sz w:val="22"/>
          <w:szCs w:val="22"/>
        </w:rPr>
        <w:t>which will benefit the insurance companies and the consumer since they are only paying for $20.</w:t>
      </w:r>
      <w:r w:rsidR="005071A7">
        <w:rPr>
          <w:rFonts w:ascii="Times New Roman" w:hAnsi="Times New Roman"/>
          <w:sz w:val="22"/>
          <w:szCs w:val="22"/>
        </w:rPr>
        <w:t xml:space="preserve"> </w:t>
      </w:r>
    </w:p>
    <w:p w14:paraId="0A45268F" w14:textId="51703F5B" w:rsidR="00107004" w:rsidRDefault="003671C1" w:rsidP="00500385">
      <w:pPr>
        <w:jc w:val="both"/>
        <w:rPr>
          <w:rFonts w:ascii="Times New Roman" w:hAnsi="Times New Roman"/>
          <w:sz w:val="22"/>
          <w:szCs w:val="22"/>
        </w:rPr>
      </w:pPr>
      <w:r w:rsidRPr="003671C1">
        <w:rPr>
          <w:rFonts w:ascii="Times New Roman" w:hAnsi="Times New Roman"/>
          <w:b/>
          <w:sz w:val="22"/>
          <w:szCs w:val="22"/>
        </w:rPr>
        <w:t>Cons:</w:t>
      </w:r>
      <w:r>
        <w:rPr>
          <w:rFonts w:ascii="Times New Roman" w:hAnsi="Times New Roman"/>
          <w:sz w:val="22"/>
          <w:szCs w:val="22"/>
        </w:rPr>
        <w:t xml:space="preserve"> </w:t>
      </w:r>
      <w:r w:rsidR="00A066AD">
        <w:rPr>
          <w:rFonts w:ascii="Times New Roman" w:hAnsi="Times New Roman"/>
          <w:sz w:val="22"/>
          <w:szCs w:val="22"/>
        </w:rPr>
        <w:t>Initially t</w:t>
      </w:r>
      <w:r>
        <w:rPr>
          <w:rFonts w:ascii="Times New Roman" w:hAnsi="Times New Roman"/>
          <w:sz w:val="22"/>
          <w:szCs w:val="22"/>
        </w:rPr>
        <w:t xml:space="preserve">his may </w:t>
      </w:r>
      <w:r w:rsidR="00A066AD">
        <w:rPr>
          <w:rFonts w:ascii="Times New Roman" w:hAnsi="Times New Roman"/>
          <w:sz w:val="22"/>
          <w:szCs w:val="22"/>
        </w:rPr>
        <w:t>be a complicated approach</w:t>
      </w:r>
      <w:r w:rsidR="007B1C8E">
        <w:rPr>
          <w:rFonts w:ascii="Times New Roman" w:hAnsi="Times New Roman"/>
          <w:sz w:val="22"/>
          <w:szCs w:val="22"/>
        </w:rPr>
        <w:t>.</w:t>
      </w:r>
    </w:p>
    <w:p w14:paraId="1AF189B8" w14:textId="05886EB9" w:rsidR="00101E55" w:rsidRDefault="00101E55" w:rsidP="00500385">
      <w:pPr>
        <w:jc w:val="both"/>
        <w:rPr>
          <w:rFonts w:ascii="Times New Roman" w:hAnsi="Times New Roman"/>
          <w:sz w:val="22"/>
          <w:szCs w:val="22"/>
        </w:rPr>
      </w:pPr>
      <w:r>
        <w:rPr>
          <w:rFonts w:ascii="Times New Roman" w:hAnsi="Times New Roman"/>
          <w:b/>
          <w:sz w:val="22"/>
          <w:szCs w:val="22"/>
        </w:rPr>
        <w:t xml:space="preserve">5. </w:t>
      </w:r>
      <w:r>
        <w:rPr>
          <w:rFonts w:ascii="Times New Roman" w:hAnsi="Times New Roman"/>
          <w:sz w:val="22"/>
          <w:szCs w:val="22"/>
        </w:rPr>
        <w:t>After FDA’s approval comes through, MedImmune could tie up with other companies for a short period to produce more FluMist.</w:t>
      </w:r>
    </w:p>
    <w:p w14:paraId="26722F2C" w14:textId="22BDAE15" w:rsidR="00101E55" w:rsidRDefault="00101E55" w:rsidP="00500385">
      <w:pPr>
        <w:jc w:val="both"/>
        <w:rPr>
          <w:rFonts w:ascii="Times New Roman" w:hAnsi="Times New Roman"/>
          <w:sz w:val="22"/>
          <w:szCs w:val="22"/>
        </w:rPr>
      </w:pPr>
      <w:r>
        <w:rPr>
          <w:rFonts w:ascii="Times New Roman" w:hAnsi="Times New Roman"/>
          <w:b/>
          <w:sz w:val="22"/>
          <w:szCs w:val="22"/>
        </w:rPr>
        <w:t xml:space="preserve">Pros: </w:t>
      </w:r>
      <w:r>
        <w:rPr>
          <w:rFonts w:ascii="Times New Roman" w:hAnsi="Times New Roman"/>
          <w:sz w:val="22"/>
          <w:szCs w:val="22"/>
        </w:rPr>
        <w:t xml:space="preserve">This could lead to the increase in the number of units </w:t>
      </w:r>
      <w:r w:rsidR="00F12504">
        <w:rPr>
          <w:rFonts w:ascii="Times New Roman" w:hAnsi="Times New Roman"/>
          <w:sz w:val="22"/>
          <w:szCs w:val="22"/>
        </w:rPr>
        <w:t xml:space="preserve">and </w:t>
      </w:r>
      <w:del w:id="16" w:author="Microsoft Office User" w:date="2017-03-08T17:29:00Z">
        <w:r w:rsidR="00F12504" w:rsidDel="00D55DDC">
          <w:rPr>
            <w:rFonts w:ascii="Times New Roman" w:hAnsi="Times New Roman"/>
            <w:sz w:val="22"/>
            <w:szCs w:val="22"/>
          </w:rPr>
          <w:delText>MedImmne</w:delText>
        </w:r>
      </w:del>
      <w:ins w:id="17" w:author="Microsoft Office User" w:date="2017-03-08T17:29:00Z">
        <w:r w:rsidR="00D55DDC">
          <w:rPr>
            <w:rFonts w:ascii="Times New Roman" w:hAnsi="Times New Roman"/>
            <w:sz w:val="22"/>
            <w:szCs w:val="22"/>
          </w:rPr>
          <w:t>Medimmune</w:t>
        </w:r>
      </w:ins>
      <w:r w:rsidR="00F12504">
        <w:rPr>
          <w:rFonts w:ascii="Times New Roman" w:hAnsi="Times New Roman"/>
          <w:sz w:val="22"/>
          <w:szCs w:val="22"/>
        </w:rPr>
        <w:t xml:space="preserve"> could supply more.</w:t>
      </w:r>
    </w:p>
    <w:p w14:paraId="4E65F9FB" w14:textId="4C5B62BA" w:rsidR="00F12504" w:rsidRPr="00F12504" w:rsidRDefault="00F12504" w:rsidP="00500385">
      <w:pPr>
        <w:jc w:val="both"/>
        <w:rPr>
          <w:rFonts w:ascii="Times New Roman" w:hAnsi="Times New Roman"/>
          <w:sz w:val="22"/>
          <w:szCs w:val="22"/>
        </w:rPr>
      </w:pPr>
      <w:r>
        <w:rPr>
          <w:rFonts w:ascii="Times New Roman" w:hAnsi="Times New Roman"/>
          <w:b/>
          <w:sz w:val="22"/>
          <w:szCs w:val="22"/>
        </w:rPr>
        <w:t xml:space="preserve">Cons: </w:t>
      </w:r>
      <w:r>
        <w:rPr>
          <w:rFonts w:ascii="Times New Roman" w:hAnsi="Times New Roman"/>
          <w:sz w:val="22"/>
          <w:szCs w:val="22"/>
        </w:rPr>
        <w:t>This may be harmful for MedImmune in the long run since the company with which they tie up may figure out the formula for FluMis</w:t>
      </w:r>
      <w:r w:rsidR="00381593">
        <w:rPr>
          <w:rFonts w:ascii="Times New Roman" w:hAnsi="Times New Roman"/>
          <w:sz w:val="22"/>
          <w:szCs w:val="22"/>
        </w:rPr>
        <w:t>t and a way to sell a similar product.</w:t>
      </w:r>
    </w:p>
    <w:p w14:paraId="0B884D60" w14:textId="77777777" w:rsidR="00B60E54" w:rsidRPr="00B60E54" w:rsidRDefault="00B60E54" w:rsidP="00500385">
      <w:pPr>
        <w:jc w:val="both"/>
        <w:rPr>
          <w:rFonts w:ascii="Times New Roman" w:hAnsi="Times New Roman"/>
          <w:sz w:val="22"/>
          <w:szCs w:val="22"/>
        </w:rPr>
      </w:pPr>
    </w:p>
    <w:p w14:paraId="070D0637" w14:textId="27DFB650" w:rsidR="00B60E54" w:rsidRPr="00B60E54" w:rsidRDefault="00B60E54" w:rsidP="003671C1">
      <w:pPr>
        <w:jc w:val="both"/>
        <w:outlineLvl w:val="0"/>
        <w:rPr>
          <w:rFonts w:ascii="Times New Roman" w:hAnsi="Times New Roman"/>
          <w:sz w:val="22"/>
          <w:szCs w:val="22"/>
        </w:rPr>
      </w:pPr>
      <w:r w:rsidRPr="00D55DDC">
        <w:rPr>
          <w:rFonts w:ascii="Times New Roman" w:hAnsi="Times New Roman"/>
          <w:b/>
          <w:sz w:val="22"/>
          <w:szCs w:val="22"/>
          <w:highlight w:val="cyan"/>
        </w:rPr>
        <w:t>Decision Criteria</w:t>
      </w:r>
      <w:r w:rsidR="00144B76">
        <w:rPr>
          <w:rFonts w:ascii="Times New Roman" w:hAnsi="Times New Roman"/>
          <w:sz w:val="22"/>
          <w:szCs w:val="22"/>
        </w:rPr>
        <w:t xml:space="preserve">: </w:t>
      </w:r>
      <w:commentRangeStart w:id="18"/>
      <w:r w:rsidR="00C13ABF">
        <w:rPr>
          <w:rFonts w:ascii="Times New Roman" w:hAnsi="Times New Roman"/>
          <w:sz w:val="22"/>
          <w:szCs w:val="22"/>
        </w:rPr>
        <w:t>To</w:t>
      </w:r>
      <w:commentRangeEnd w:id="18"/>
      <w:r w:rsidR="00D55DDC">
        <w:rPr>
          <w:rStyle w:val="CommentReference"/>
        </w:rPr>
        <w:commentReference w:id="18"/>
      </w:r>
      <w:r w:rsidR="00C13ABF">
        <w:rPr>
          <w:rFonts w:ascii="Times New Roman" w:hAnsi="Times New Roman"/>
          <w:sz w:val="22"/>
          <w:szCs w:val="22"/>
        </w:rPr>
        <w:t xml:space="preserve"> produce and sell as many </w:t>
      </w:r>
      <w:del w:id="19" w:author="Microsoft Office User" w:date="2017-03-08T17:29:00Z">
        <w:r w:rsidR="00C13ABF" w:rsidDel="00D55DDC">
          <w:rPr>
            <w:rFonts w:ascii="Times New Roman" w:hAnsi="Times New Roman"/>
            <w:sz w:val="22"/>
            <w:szCs w:val="22"/>
          </w:rPr>
          <w:delText>unit</w:delText>
        </w:r>
      </w:del>
      <w:ins w:id="20" w:author="Microsoft Office User" w:date="2017-03-08T17:29:00Z">
        <w:r w:rsidR="00D55DDC">
          <w:rPr>
            <w:rFonts w:ascii="Times New Roman" w:hAnsi="Times New Roman"/>
            <w:sz w:val="22"/>
            <w:szCs w:val="22"/>
          </w:rPr>
          <w:t>units</w:t>
        </w:r>
      </w:ins>
      <w:r w:rsidR="00C13ABF">
        <w:rPr>
          <w:rFonts w:ascii="Times New Roman" w:hAnsi="Times New Roman"/>
          <w:sz w:val="22"/>
          <w:szCs w:val="22"/>
        </w:rPr>
        <w:t xml:space="preserve"> as possible </w:t>
      </w:r>
      <w:r w:rsidR="00DC1E9A">
        <w:rPr>
          <w:rFonts w:ascii="Times New Roman" w:hAnsi="Times New Roman"/>
          <w:sz w:val="22"/>
          <w:szCs w:val="22"/>
        </w:rPr>
        <w:t>in the 2003-2004 season and plan for future seasons</w:t>
      </w:r>
      <w:r w:rsidR="008C6D4D">
        <w:rPr>
          <w:rFonts w:ascii="Times New Roman" w:hAnsi="Times New Roman"/>
          <w:sz w:val="22"/>
          <w:szCs w:val="22"/>
        </w:rPr>
        <w:t xml:space="preserve"> </w:t>
      </w:r>
      <w:r w:rsidR="00DC1E9A">
        <w:rPr>
          <w:rFonts w:ascii="Times New Roman" w:hAnsi="Times New Roman"/>
          <w:sz w:val="22"/>
          <w:szCs w:val="22"/>
        </w:rPr>
        <w:t>simultaneously.</w:t>
      </w:r>
    </w:p>
    <w:p w14:paraId="19B41126" w14:textId="77777777" w:rsidR="00B60E54" w:rsidRPr="00B60E54" w:rsidRDefault="00B60E54" w:rsidP="00500385">
      <w:pPr>
        <w:jc w:val="both"/>
        <w:rPr>
          <w:rFonts w:ascii="Times New Roman" w:hAnsi="Times New Roman"/>
          <w:sz w:val="22"/>
          <w:szCs w:val="22"/>
        </w:rPr>
      </w:pPr>
    </w:p>
    <w:p w14:paraId="2C0295E1" w14:textId="6515DDEA" w:rsidR="00B60E54" w:rsidRPr="00B60E54" w:rsidRDefault="00B60E54" w:rsidP="003671C1">
      <w:pPr>
        <w:jc w:val="both"/>
        <w:outlineLvl w:val="0"/>
        <w:rPr>
          <w:rFonts w:ascii="Times New Roman" w:hAnsi="Times New Roman"/>
          <w:sz w:val="22"/>
          <w:szCs w:val="22"/>
        </w:rPr>
      </w:pPr>
      <w:r w:rsidRPr="00B60E54">
        <w:rPr>
          <w:rFonts w:ascii="Times New Roman" w:hAnsi="Times New Roman"/>
          <w:b/>
          <w:sz w:val="22"/>
          <w:szCs w:val="22"/>
        </w:rPr>
        <w:t>Decision</w:t>
      </w:r>
      <w:r w:rsidR="00BB0B77">
        <w:rPr>
          <w:rFonts w:ascii="Times New Roman" w:hAnsi="Times New Roman"/>
          <w:sz w:val="22"/>
          <w:szCs w:val="22"/>
        </w:rPr>
        <w:t>:  As of now the demand is 47,020,000</w:t>
      </w:r>
      <w:r w:rsidR="00105334">
        <w:rPr>
          <w:rFonts w:ascii="Times New Roman" w:hAnsi="Times New Roman"/>
          <w:sz w:val="22"/>
          <w:szCs w:val="22"/>
        </w:rPr>
        <w:t xml:space="preserve"> but the supply is 4 to 6 million units. Therefore, </w:t>
      </w:r>
      <w:r w:rsidR="00900691">
        <w:rPr>
          <w:rFonts w:ascii="Times New Roman" w:hAnsi="Times New Roman"/>
          <w:sz w:val="22"/>
          <w:szCs w:val="22"/>
        </w:rPr>
        <w:t xml:space="preserve">in future MedImmune would be able to meet the demand since they will be producing 40 to 50 million units. </w:t>
      </w:r>
      <w:r w:rsidR="00FA3C72">
        <w:rPr>
          <w:rFonts w:ascii="Times New Roman" w:hAnsi="Times New Roman"/>
          <w:sz w:val="22"/>
          <w:szCs w:val="22"/>
        </w:rPr>
        <w:t>In addition to this, it would be easier for children under 5 and people who are afraid of injections to take the nasal spray.</w:t>
      </w:r>
    </w:p>
    <w:p w14:paraId="7A3C9F9E" w14:textId="77777777" w:rsidR="00B60E54" w:rsidRDefault="00B60E54" w:rsidP="00500385">
      <w:pPr>
        <w:jc w:val="both"/>
        <w:rPr>
          <w:rFonts w:ascii="Times New Roman" w:hAnsi="Times New Roman"/>
          <w:sz w:val="22"/>
          <w:szCs w:val="22"/>
        </w:rPr>
      </w:pPr>
    </w:p>
    <w:p w14:paraId="5B8B92EE" w14:textId="4FF1CD59" w:rsidR="00AD1865" w:rsidDel="00D55DDC" w:rsidRDefault="00AD1865" w:rsidP="00500385">
      <w:pPr>
        <w:jc w:val="both"/>
        <w:rPr>
          <w:del w:id="21" w:author="Microsoft Office User" w:date="2017-03-08T17:30:00Z"/>
          <w:rFonts w:ascii="Times New Roman" w:hAnsi="Times New Roman"/>
          <w:sz w:val="22"/>
          <w:szCs w:val="22"/>
        </w:rPr>
      </w:pPr>
    </w:p>
    <w:p w14:paraId="14908E3A" w14:textId="0A5FA0C8" w:rsidR="00AD1865" w:rsidRPr="00B60E54" w:rsidDel="00D55DDC" w:rsidRDefault="00AD1865" w:rsidP="00500385">
      <w:pPr>
        <w:jc w:val="both"/>
        <w:rPr>
          <w:del w:id="22" w:author="Microsoft Office User" w:date="2017-03-08T17:30:00Z"/>
          <w:rFonts w:ascii="Times New Roman" w:hAnsi="Times New Roman"/>
          <w:sz w:val="22"/>
          <w:szCs w:val="22"/>
        </w:rPr>
      </w:pPr>
    </w:p>
    <w:p w14:paraId="02C46A29" w14:textId="02D3F298" w:rsidR="00B60E54" w:rsidRPr="00B60E54" w:rsidRDefault="00B60E54" w:rsidP="003671C1">
      <w:pPr>
        <w:jc w:val="both"/>
        <w:outlineLvl w:val="0"/>
        <w:rPr>
          <w:rFonts w:ascii="Times New Roman" w:hAnsi="Times New Roman"/>
          <w:sz w:val="22"/>
          <w:szCs w:val="22"/>
        </w:rPr>
      </w:pPr>
      <w:r w:rsidRPr="00B60E54">
        <w:rPr>
          <w:rFonts w:ascii="Times New Roman" w:hAnsi="Times New Roman"/>
          <w:b/>
          <w:sz w:val="22"/>
          <w:szCs w:val="22"/>
        </w:rPr>
        <w:t>Missing Information</w:t>
      </w:r>
      <w:r w:rsidRPr="00B60E54">
        <w:rPr>
          <w:rFonts w:ascii="Times New Roman" w:hAnsi="Times New Roman"/>
          <w:sz w:val="22"/>
          <w:szCs w:val="22"/>
        </w:rPr>
        <w:t xml:space="preserve">:  </w:t>
      </w:r>
      <w:r w:rsidR="00FF01C1">
        <w:rPr>
          <w:rFonts w:ascii="Times New Roman" w:hAnsi="Times New Roman"/>
          <w:sz w:val="22"/>
          <w:szCs w:val="22"/>
        </w:rPr>
        <w:t xml:space="preserve">Details about the other drugs could be given who are in Research and Development phase </w:t>
      </w:r>
      <w:r w:rsidR="001A3A96">
        <w:rPr>
          <w:rFonts w:ascii="Times New Roman" w:hAnsi="Times New Roman"/>
          <w:sz w:val="22"/>
          <w:szCs w:val="22"/>
        </w:rPr>
        <w:t xml:space="preserve">and how long those drugs will </w:t>
      </w:r>
      <w:r w:rsidR="0097210A">
        <w:rPr>
          <w:rFonts w:ascii="Times New Roman" w:hAnsi="Times New Roman"/>
          <w:sz w:val="22"/>
          <w:szCs w:val="22"/>
        </w:rPr>
        <w:t xml:space="preserve">take until completion. </w:t>
      </w:r>
      <w:r w:rsidR="00BA3455">
        <w:rPr>
          <w:rFonts w:ascii="Times New Roman" w:hAnsi="Times New Roman"/>
          <w:sz w:val="22"/>
          <w:szCs w:val="22"/>
        </w:rPr>
        <w:t>The exact price of the vaccine could be given for 2003-2004 season</w:t>
      </w:r>
      <w:r w:rsidR="002576EF">
        <w:rPr>
          <w:rFonts w:ascii="Times New Roman" w:hAnsi="Times New Roman"/>
          <w:sz w:val="22"/>
          <w:szCs w:val="22"/>
        </w:rPr>
        <w:t xml:space="preserve"> instead of it being given as $20-$25 for getting exact Doctor’s contribution margin.</w:t>
      </w:r>
      <w:r w:rsidR="000B5ACC">
        <w:rPr>
          <w:rFonts w:ascii="Times New Roman" w:hAnsi="Times New Roman"/>
          <w:sz w:val="22"/>
          <w:szCs w:val="22"/>
        </w:rPr>
        <w:t xml:space="preserve"> Also, since they are partnering with Wyeth Pharmaceuticals</w:t>
      </w:r>
      <w:r w:rsidR="007E65DD">
        <w:rPr>
          <w:rFonts w:ascii="Times New Roman" w:hAnsi="Times New Roman"/>
          <w:sz w:val="22"/>
          <w:szCs w:val="22"/>
        </w:rPr>
        <w:t xml:space="preserve">, how Wyeth is contributing </w:t>
      </w:r>
      <w:r w:rsidR="00515DB1">
        <w:rPr>
          <w:rFonts w:ascii="Times New Roman" w:hAnsi="Times New Roman"/>
          <w:sz w:val="22"/>
          <w:szCs w:val="22"/>
        </w:rPr>
        <w:t>towards the sales of FluMist is to be mentioned</w:t>
      </w:r>
      <w:r w:rsidR="00223B0B">
        <w:rPr>
          <w:rFonts w:ascii="Times New Roman" w:hAnsi="Times New Roman"/>
          <w:sz w:val="22"/>
          <w:szCs w:val="22"/>
        </w:rPr>
        <w:t xml:space="preserve">, in other words, is it just investment or there </w:t>
      </w:r>
      <w:r w:rsidR="00123848">
        <w:rPr>
          <w:rFonts w:ascii="Times New Roman" w:hAnsi="Times New Roman"/>
          <w:sz w:val="22"/>
          <w:szCs w:val="22"/>
        </w:rPr>
        <w:t>is some advertising or something simila</w:t>
      </w:r>
      <w:r w:rsidR="002F5EBB">
        <w:rPr>
          <w:rFonts w:ascii="Times New Roman" w:hAnsi="Times New Roman"/>
          <w:sz w:val="22"/>
          <w:szCs w:val="22"/>
        </w:rPr>
        <w:t>r done by Wyeth Pharmaceuticals as well.</w:t>
      </w:r>
      <w:r w:rsidR="007E65DD">
        <w:rPr>
          <w:rFonts w:ascii="Times New Roman" w:hAnsi="Times New Roman"/>
          <w:sz w:val="22"/>
          <w:szCs w:val="22"/>
        </w:rPr>
        <w:t xml:space="preserve"> </w:t>
      </w:r>
      <w:r w:rsidR="000B5ACC">
        <w:rPr>
          <w:rFonts w:ascii="Times New Roman" w:hAnsi="Times New Roman"/>
          <w:sz w:val="22"/>
          <w:szCs w:val="22"/>
        </w:rPr>
        <w:t xml:space="preserve"> </w:t>
      </w:r>
      <w:r w:rsidR="002576EF">
        <w:rPr>
          <w:rFonts w:ascii="Times New Roman" w:hAnsi="Times New Roman"/>
          <w:sz w:val="22"/>
          <w:szCs w:val="22"/>
        </w:rPr>
        <w:t xml:space="preserve"> </w:t>
      </w:r>
    </w:p>
    <w:p w14:paraId="442960D0" w14:textId="77777777" w:rsidR="00B60E54" w:rsidRPr="00B60E54" w:rsidRDefault="00B60E54" w:rsidP="00500385">
      <w:pPr>
        <w:jc w:val="both"/>
        <w:rPr>
          <w:rFonts w:ascii="Times New Roman" w:hAnsi="Times New Roman"/>
          <w:sz w:val="22"/>
          <w:szCs w:val="22"/>
        </w:rPr>
      </w:pPr>
    </w:p>
    <w:p w14:paraId="0273F511" w14:textId="596C99D2" w:rsidR="00B60E54" w:rsidRPr="00B60E54" w:rsidRDefault="00B60E54" w:rsidP="003671C1">
      <w:pPr>
        <w:jc w:val="both"/>
        <w:outlineLvl w:val="0"/>
        <w:rPr>
          <w:rFonts w:ascii="Times New Roman" w:hAnsi="Times New Roman"/>
          <w:sz w:val="22"/>
          <w:szCs w:val="22"/>
        </w:rPr>
      </w:pPr>
      <w:r w:rsidRPr="00B60E54">
        <w:rPr>
          <w:rFonts w:ascii="Times New Roman" w:hAnsi="Times New Roman"/>
          <w:b/>
          <w:sz w:val="22"/>
          <w:szCs w:val="22"/>
        </w:rPr>
        <w:t>Assumptions</w:t>
      </w:r>
      <w:r w:rsidRPr="00B60E54">
        <w:rPr>
          <w:rFonts w:ascii="Times New Roman" w:hAnsi="Times New Roman"/>
          <w:sz w:val="22"/>
          <w:szCs w:val="22"/>
        </w:rPr>
        <w:t xml:space="preserve">:  </w:t>
      </w:r>
      <w:r w:rsidR="003E6662">
        <w:rPr>
          <w:rFonts w:ascii="Times New Roman" w:hAnsi="Times New Roman"/>
          <w:sz w:val="22"/>
          <w:szCs w:val="22"/>
        </w:rPr>
        <w:t xml:space="preserve">FluMist won’t be able to </w:t>
      </w:r>
      <w:r w:rsidR="009D2614">
        <w:rPr>
          <w:rFonts w:ascii="Times New Roman" w:hAnsi="Times New Roman"/>
          <w:sz w:val="22"/>
          <w:szCs w:val="22"/>
        </w:rPr>
        <w:t xml:space="preserve">meet the demand since </w:t>
      </w:r>
      <w:r w:rsidR="00C03F44">
        <w:rPr>
          <w:rFonts w:ascii="Times New Roman" w:hAnsi="Times New Roman"/>
          <w:sz w:val="22"/>
          <w:szCs w:val="22"/>
        </w:rPr>
        <w:t xml:space="preserve">they are </w:t>
      </w:r>
      <w:r w:rsidR="00312ED6">
        <w:rPr>
          <w:rFonts w:ascii="Times New Roman" w:hAnsi="Times New Roman"/>
          <w:sz w:val="22"/>
          <w:szCs w:val="22"/>
        </w:rPr>
        <w:t>only able to produce a maximum of 6 million units while the requirement is of approximately 47 million</w:t>
      </w:r>
      <w:r w:rsidR="00B54D8D">
        <w:rPr>
          <w:rFonts w:ascii="Times New Roman" w:hAnsi="Times New Roman"/>
          <w:sz w:val="22"/>
          <w:szCs w:val="22"/>
        </w:rPr>
        <w:t xml:space="preserve">. </w:t>
      </w:r>
      <w:r w:rsidR="00E41702">
        <w:rPr>
          <w:rFonts w:ascii="Times New Roman" w:hAnsi="Times New Roman"/>
          <w:sz w:val="22"/>
          <w:szCs w:val="22"/>
        </w:rPr>
        <w:t xml:space="preserve">This also means that FluMist will generate revenue by selling all the 6 million doses. We can also assume that FDA will approve FluMist because the company already started producing the vaccine and even the stock price has doubled. In addition to this, </w:t>
      </w:r>
      <w:r w:rsidR="00436E0D">
        <w:rPr>
          <w:rFonts w:ascii="Times New Roman" w:hAnsi="Times New Roman"/>
          <w:sz w:val="22"/>
          <w:szCs w:val="22"/>
        </w:rPr>
        <w:t xml:space="preserve">Industry analysts are also confident </w:t>
      </w:r>
      <w:r w:rsidR="001112E2">
        <w:rPr>
          <w:rFonts w:ascii="Times New Roman" w:hAnsi="Times New Roman"/>
          <w:sz w:val="22"/>
          <w:szCs w:val="22"/>
        </w:rPr>
        <w:t xml:space="preserve">about the product. </w:t>
      </w:r>
      <w:r w:rsidR="00F1723F">
        <w:rPr>
          <w:rFonts w:ascii="Times New Roman" w:hAnsi="Times New Roman"/>
          <w:sz w:val="22"/>
          <w:szCs w:val="22"/>
        </w:rPr>
        <w:t xml:space="preserve">Also, the sales would go up since the </w:t>
      </w:r>
      <w:r w:rsidR="0041190E">
        <w:rPr>
          <w:rFonts w:ascii="Times New Roman" w:hAnsi="Times New Roman"/>
          <w:sz w:val="22"/>
          <w:szCs w:val="22"/>
        </w:rPr>
        <w:t>use of live viruses would come out to be positive in clinical trails</w:t>
      </w:r>
      <w:r w:rsidR="00894272">
        <w:rPr>
          <w:rFonts w:ascii="Times New Roman" w:hAnsi="Times New Roman"/>
          <w:sz w:val="22"/>
          <w:szCs w:val="22"/>
        </w:rPr>
        <w:t>.</w:t>
      </w:r>
    </w:p>
    <w:p w14:paraId="358D4E11" w14:textId="77777777" w:rsidR="00B60E54" w:rsidRPr="00B60E54" w:rsidRDefault="00B60E54" w:rsidP="00500385">
      <w:pPr>
        <w:jc w:val="both"/>
        <w:rPr>
          <w:rFonts w:ascii="Times New Roman" w:hAnsi="Times New Roman"/>
          <w:sz w:val="22"/>
          <w:szCs w:val="22"/>
        </w:rPr>
      </w:pPr>
    </w:p>
    <w:p w14:paraId="08F8A132" w14:textId="77777777" w:rsidR="00B60E54" w:rsidRPr="00B60E54" w:rsidRDefault="00B60E54" w:rsidP="00500385">
      <w:pPr>
        <w:jc w:val="both"/>
        <w:rPr>
          <w:rFonts w:ascii="Times New Roman" w:hAnsi="Times New Roman"/>
          <w:sz w:val="22"/>
          <w:szCs w:val="22"/>
        </w:rPr>
      </w:pPr>
    </w:p>
    <w:p w14:paraId="454CBC6D" w14:textId="77777777" w:rsidR="00B60E54" w:rsidRPr="00B60E54" w:rsidRDefault="00B60E54" w:rsidP="00500385">
      <w:pPr>
        <w:jc w:val="both"/>
        <w:rPr>
          <w:rFonts w:ascii="Times New Roman" w:hAnsi="Times New Roman"/>
          <w:sz w:val="22"/>
          <w:szCs w:val="22"/>
        </w:rPr>
      </w:pPr>
    </w:p>
    <w:p w14:paraId="2BE58375" w14:textId="77777777" w:rsidR="00B60E54" w:rsidRPr="00B60E54" w:rsidRDefault="00B60E54" w:rsidP="00500385">
      <w:pPr>
        <w:jc w:val="both"/>
        <w:rPr>
          <w:rFonts w:ascii="Times New Roman" w:hAnsi="Times New Roman"/>
          <w:sz w:val="22"/>
          <w:szCs w:val="22"/>
        </w:rPr>
      </w:pPr>
    </w:p>
    <w:p w14:paraId="1EF0DB86" w14:textId="77777777" w:rsidR="00B60E54" w:rsidRPr="00B60E54" w:rsidRDefault="00B60E54" w:rsidP="00500385">
      <w:pPr>
        <w:jc w:val="both"/>
        <w:rPr>
          <w:rFonts w:ascii="Times New Roman" w:hAnsi="Times New Roman"/>
          <w:sz w:val="22"/>
          <w:szCs w:val="22"/>
        </w:rPr>
      </w:pPr>
    </w:p>
    <w:p w14:paraId="19226A1D" w14:textId="77777777" w:rsidR="00B60E54" w:rsidRPr="00B60E54" w:rsidRDefault="00B60E54" w:rsidP="00500385">
      <w:pPr>
        <w:jc w:val="both"/>
        <w:rPr>
          <w:rFonts w:ascii="Times New Roman" w:hAnsi="Times New Roman"/>
          <w:sz w:val="22"/>
          <w:szCs w:val="22"/>
        </w:rPr>
      </w:pPr>
    </w:p>
    <w:p w14:paraId="584DAA7C" w14:textId="77777777" w:rsidR="00B60E54" w:rsidRPr="00B60E54" w:rsidRDefault="00B60E54" w:rsidP="00500385">
      <w:pPr>
        <w:jc w:val="both"/>
        <w:rPr>
          <w:rFonts w:ascii="Times New Roman" w:hAnsi="Times New Roman"/>
          <w:sz w:val="22"/>
          <w:szCs w:val="22"/>
        </w:rPr>
      </w:pPr>
    </w:p>
    <w:p w14:paraId="3692299E" w14:textId="77777777" w:rsidR="00B60E54" w:rsidRPr="00B60E54" w:rsidRDefault="00B60E54" w:rsidP="00500385">
      <w:pPr>
        <w:jc w:val="both"/>
        <w:rPr>
          <w:rFonts w:ascii="Times New Roman" w:hAnsi="Times New Roman"/>
          <w:sz w:val="22"/>
          <w:szCs w:val="22"/>
        </w:rPr>
      </w:pPr>
    </w:p>
    <w:p w14:paraId="205372AF" w14:textId="77777777" w:rsidR="009F307C" w:rsidRPr="00B60E54" w:rsidRDefault="009F307C" w:rsidP="00500385">
      <w:pPr>
        <w:jc w:val="both"/>
        <w:rPr>
          <w:rFonts w:ascii="Times New Roman" w:hAnsi="Times New Roman"/>
          <w:sz w:val="22"/>
          <w:szCs w:val="22"/>
        </w:rPr>
      </w:pPr>
    </w:p>
    <w:sectPr w:rsidR="009F307C" w:rsidRPr="00B60E54" w:rsidSect="00500385">
      <w:headerReference w:type="default" r:id="rId9"/>
      <w:footerReference w:type="even" r:id="rId10"/>
      <w:footerReference w:type="default" r:id="rId11"/>
      <w:headerReference w:type="firs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03-08T03:46:00Z" w:initials="Office">
    <w:p w14:paraId="4ABC0E2C" w14:textId="77777777" w:rsidR="0089220D" w:rsidRDefault="0089220D">
      <w:pPr>
        <w:pStyle w:val="CommentText"/>
      </w:pPr>
      <w:r>
        <w:rPr>
          <w:rStyle w:val="CommentReference"/>
        </w:rPr>
        <w:annotationRef/>
      </w:r>
    </w:p>
    <w:p w14:paraId="2B789457" w14:textId="5416D2C0" w:rsidR="0089220D" w:rsidRDefault="00D55DDC" w:rsidP="0089220D">
      <w:pPr>
        <w:pStyle w:val="CommentText"/>
        <w:rPr>
          <w:rFonts w:ascii="Times New Roman" w:hAnsi="Times New Roman"/>
          <w:b/>
          <w:sz w:val="22"/>
          <w:szCs w:val="22"/>
        </w:rPr>
      </w:pPr>
      <w:r w:rsidRPr="00D55DDC">
        <w:rPr>
          <w:rFonts w:ascii="Times New Roman" w:hAnsi="Times New Roman"/>
          <w:b/>
          <w:sz w:val="22"/>
          <w:szCs w:val="22"/>
          <w:highlight w:val="magenta"/>
        </w:rPr>
        <w:t>Overall Report Assessment = Fair</w:t>
      </w:r>
    </w:p>
    <w:p w14:paraId="17008B2E" w14:textId="77777777" w:rsidR="00EC1B06" w:rsidRDefault="00EC1B06" w:rsidP="0089220D">
      <w:pPr>
        <w:pStyle w:val="CommentText"/>
        <w:rPr>
          <w:rFonts w:ascii="Times New Roman" w:hAnsi="Times New Roman"/>
          <w:b/>
          <w:sz w:val="22"/>
          <w:szCs w:val="22"/>
        </w:rPr>
      </w:pPr>
    </w:p>
    <w:p w14:paraId="0521BA5D" w14:textId="77777777" w:rsidR="00EC1B06" w:rsidRPr="00A84882" w:rsidRDefault="00EC1B06" w:rsidP="00EC1B06">
      <w:pPr>
        <w:rPr>
          <w:rFonts w:ascii="Times New Roman" w:hAnsi="Times New Roman"/>
          <w:sz w:val="22"/>
          <w:szCs w:val="22"/>
        </w:rPr>
      </w:pPr>
      <w:r w:rsidRPr="00A84882">
        <w:rPr>
          <w:rFonts w:ascii="Times New Roman" w:hAnsi="Times New Roman"/>
          <w:sz w:val="22"/>
          <w:szCs w:val="22"/>
          <w:highlight w:val="cyan"/>
        </w:rPr>
        <w:t>Request:</w:t>
      </w:r>
      <w:r w:rsidRPr="00A84882">
        <w:rPr>
          <w:rFonts w:ascii="Times New Roman" w:hAnsi="Times New Roman"/>
          <w:sz w:val="22"/>
          <w:szCs w:val="22"/>
        </w:rPr>
        <w:t xml:space="preserve"> Always place a title </w:t>
      </w:r>
      <w:r>
        <w:rPr>
          <w:rFonts w:ascii="Times New Roman" w:hAnsi="Times New Roman"/>
          <w:sz w:val="22"/>
          <w:szCs w:val="22"/>
        </w:rPr>
        <w:t xml:space="preserve">(name of the case) </w:t>
      </w:r>
      <w:r w:rsidRPr="00A84882">
        <w:rPr>
          <w:rFonts w:ascii="Times New Roman" w:hAnsi="Times New Roman"/>
          <w:sz w:val="22"/>
          <w:szCs w:val="22"/>
        </w:rPr>
        <w:t>on all written assignments.</w:t>
      </w:r>
    </w:p>
    <w:p w14:paraId="4BDF85BA" w14:textId="77777777" w:rsidR="0089220D" w:rsidRPr="00A84882" w:rsidRDefault="0089220D" w:rsidP="0089220D">
      <w:pPr>
        <w:pStyle w:val="CommentText"/>
        <w:rPr>
          <w:rFonts w:ascii="Times New Roman" w:hAnsi="Times New Roman"/>
          <w:sz w:val="22"/>
          <w:szCs w:val="22"/>
        </w:rPr>
      </w:pPr>
    </w:p>
    <w:p w14:paraId="591A0C48" w14:textId="77777777" w:rsidR="0089220D" w:rsidRPr="00A84882" w:rsidRDefault="0089220D" w:rsidP="0089220D">
      <w:pPr>
        <w:pStyle w:val="CommentText"/>
        <w:rPr>
          <w:rFonts w:ascii="Times New Roman" w:hAnsi="Times New Roman"/>
          <w:sz w:val="22"/>
          <w:szCs w:val="22"/>
        </w:rPr>
      </w:pPr>
      <w:r w:rsidRPr="00A84882">
        <w:rPr>
          <w:rFonts w:ascii="Times New Roman" w:hAnsi="Times New Roman"/>
          <w:sz w:val="22"/>
          <w:szCs w:val="22"/>
        </w:rPr>
        <w:t xml:space="preserve">Short-cycle: Please read the Overall Feedback-FluMist email sent to all students on Friday for list of problems facing this organization. There is much more going on in this case that you did not write about. </w:t>
      </w:r>
    </w:p>
    <w:p w14:paraId="57560C95" w14:textId="77777777" w:rsidR="0089220D" w:rsidRPr="00A84882" w:rsidRDefault="0089220D" w:rsidP="0089220D">
      <w:pPr>
        <w:pStyle w:val="CommentText"/>
        <w:rPr>
          <w:rFonts w:ascii="Times New Roman" w:hAnsi="Times New Roman"/>
          <w:sz w:val="22"/>
          <w:szCs w:val="22"/>
        </w:rPr>
      </w:pPr>
    </w:p>
    <w:p w14:paraId="1B2D9596" w14:textId="583B9549" w:rsidR="0089220D" w:rsidRDefault="0089220D" w:rsidP="0089220D">
      <w:pPr>
        <w:pStyle w:val="CommentText"/>
        <w:rPr>
          <w:rFonts w:ascii="Times New Roman" w:hAnsi="Times New Roman"/>
          <w:sz w:val="22"/>
          <w:szCs w:val="22"/>
        </w:rPr>
      </w:pPr>
      <w:r w:rsidRPr="00A84882">
        <w:rPr>
          <w:rFonts w:ascii="Times New Roman" w:hAnsi="Times New Roman"/>
          <w:sz w:val="22"/>
          <w:szCs w:val="22"/>
        </w:rPr>
        <w:t xml:space="preserve">Long-cycle: </w:t>
      </w:r>
      <w:r w:rsidR="00D55DDC">
        <w:rPr>
          <w:rFonts w:ascii="Times New Roman" w:hAnsi="Times New Roman"/>
          <w:sz w:val="22"/>
          <w:szCs w:val="22"/>
        </w:rPr>
        <w:t xml:space="preserve">5 C’s (with </w:t>
      </w:r>
      <w:r w:rsidRPr="00A84882">
        <w:rPr>
          <w:rFonts w:ascii="Times New Roman" w:hAnsi="Times New Roman"/>
          <w:sz w:val="22"/>
          <w:szCs w:val="22"/>
        </w:rPr>
        <w:t>Porter’s</w:t>
      </w:r>
      <w:r w:rsidR="00D55DDC">
        <w:rPr>
          <w:rFonts w:ascii="Times New Roman" w:hAnsi="Times New Roman"/>
          <w:sz w:val="22"/>
          <w:szCs w:val="22"/>
        </w:rPr>
        <w:t xml:space="preserve"> and SWOT)</w:t>
      </w:r>
      <w:r w:rsidRPr="00A84882">
        <w:rPr>
          <w:rFonts w:ascii="Times New Roman" w:hAnsi="Times New Roman"/>
          <w:sz w:val="22"/>
          <w:szCs w:val="22"/>
        </w:rPr>
        <w:t xml:space="preserve"> is a good choice to analyze this case. Other useful models you could have used include a full 5 C’s with, Context/Customer/Collaborators examined, </w:t>
      </w:r>
      <w:r w:rsidR="00D55DDC">
        <w:rPr>
          <w:rFonts w:ascii="Times New Roman" w:hAnsi="Times New Roman"/>
          <w:sz w:val="22"/>
          <w:szCs w:val="22"/>
        </w:rPr>
        <w:t xml:space="preserve">Boston Consulting Group Matrix, </w:t>
      </w:r>
      <w:r w:rsidRPr="00A84882">
        <w:rPr>
          <w:rFonts w:ascii="Times New Roman" w:hAnsi="Times New Roman"/>
          <w:sz w:val="22"/>
          <w:szCs w:val="22"/>
        </w:rPr>
        <w:t>7 Ps, and a Product Lifecycle.</w:t>
      </w:r>
    </w:p>
    <w:p w14:paraId="00DAE67E" w14:textId="77777777" w:rsidR="00D55DDC" w:rsidRDefault="00D55DDC" w:rsidP="0089220D">
      <w:pPr>
        <w:pStyle w:val="CommentText"/>
        <w:rPr>
          <w:rFonts w:ascii="Times New Roman" w:hAnsi="Times New Roman"/>
          <w:sz w:val="22"/>
          <w:szCs w:val="22"/>
        </w:rPr>
      </w:pPr>
    </w:p>
    <w:p w14:paraId="68C9227F" w14:textId="2DEC2D7A" w:rsidR="00D55DDC" w:rsidRPr="00A84882" w:rsidRDefault="00D55DDC" w:rsidP="0089220D">
      <w:pPr>
        <w:pStyle w:val="CommentText"/>
        <w:rPr>
          <w:rFonts w:ascii="Times New Roman" w:hAnsi="Times New Roman"/>
          <w:sz w:val="22"/>
          <w:szCs w:val="22"/>
        </w:rPr>
      </w:pPr>
      <w:r w:rsidRPr="00D55DDC">
        <w:rPr>
          <w:rFonts w:ascii="Times New Roman" w:hAnsi="Times New Roman"/>
          <w:sz w:val="22"/>
          <w:szCs w:val="22"/>
          <w:highlight w:val="cyan"/>
        </w:rPr>
        <w:t>Important:</w:t>
      </w:r>
      <w:r>
        <w:rPr>
          <w:rFonts w:ascii="Times New Roman" w:hAnsi="Times New Roman"/>
          <w:sz w:val="22"/>
          <w:szCs w:val="22"/>
        </w:rPr>
        <w:t xml:space="preserve"> You barely applied the models you chose to use. This is not adequate. You must dive deeply into the case facts and numbers and then apply your own logic to “solve” the case. You cannot do that with cursory application of models. Work on this area.</w:t>
      </w:r>
    </w:p>
    <w:p w14:paraId="3ED04CB8" w14:textId="77777777" w:rsidR="0089220D" w:rsidRPr="00A84882" w:rsidRDefault="0089220D" w:rsidP="0089220D">
      <w:pPr>
        <w:pStyle w:val="CommentText"/>
        <w:rPr>
          <w:rFonts w:ascii="Times New Roman" w:hAnsi="Times New Roman"/>
          <w:sz w:val="22"/>
          <w:szCs w:val="22"/>
        </w:rPr>
      </w:pPr>
    </w:p>
    <w:p w14:paraId="581C15A5" w14:textId="77777777" w:rsidR="0089220D" w:rsidRPr="00A84882" w:rsidRDefault="0089220D" w:rsidP="0089220D">
      <w:pPr>
        <w:pStyle w:val="CommentText"/>
        <w:rPr>
          <w:rFonts w:ascii="Times New Roman" w:hAnsi="Times New Roman"/>
          <w:sz w:val="22"/>
          <w:szCs w:val="22"/>
        </w:rPr>
      </w:pPr>
      <w:r w:rsidRPr="00A84882">
        <w:rPr>
          <w:rFonts w:ascii="Times New Roman" w:hAnsi="Times New Roman"/>
          <w:sz w:val="22"/>
          <w:szCs w:val="22"/>
        </w:rPr>
        <w:t xml:space="preserve">Case Preparation Worksheet </w:t>
      </w:r>
      <w:r w:rsidRPr="001D6029">
        <w:rPr>
          <w:rFonts w:ascii="Times New Roman" w:hAnsi="Times New Roman"/>
          <w:i/>
          <w:sz w:val="22"/>
          <w:szCs w:val="22"/>
        </w:rPr>
        <w:t>Possible Value</w:t>
      </w:r>
      <w:r w:rsidRPr="00A84882">
        <w:rPr>
          <w:rFonts w:ascii="Times New Roman" w:hAnsi="Times New Roman"/>
          <w:sz w:val="22"/>
          <w:szCs w:val="22"/>
        </w:rPr>
        <w:t xml:space="preserve"> = Maximum 12.5 points plus Numbers/Data </w:t>
      </w:r>
      <w:r w:rsidRPr="001D6029">
        <w:rPr>
          <w:rFonts w:ascii="Times New Roman" w:hAnsi="Times New Roman"/>
          <w:i/>
          <w:sz w:val="22"/>
          <w:szCs w:val="22"/>
        </w:rPr>
        <w:t>Possible Value</w:t>
      </w:r>
      <w:r w:rsidRPr="00A84882">
        <w:rPr>
          <w:rFonts w:ascii="Times New Roman" w:hAnsi="Times New Roman"/>
          <w:sz w:val="22"/>
          <w:szCs w:val="22"/>
        </w:rPr>
        <w:t xml:space="preserve">* = 2.5 points combine for a total of 15.0 points for the written component of the FluMist case assignment. Please use your ‘Overall Report Assessment’ at the top of this comment box and compare it to the ‘How to Calculate…’ topic section in Titanium in order to determine your </w:t>
      </w:r>
      <w:r w:rsidRPr="00A84882">
        <w:rPr>
          <w:rFonts w:ascii="Times New Roman" w:hAnsi="Times New Roman"/>
          <w:sz w:val="22"/>
          <w:szCs w:val="22"/>
          <w:u w:val="single"/>
        </w:rPr>
        <w:t>own</w:t>
      </w:r>
      <w:r w:rsidRPr="00A84882">
        <w:rPr>
          <w:rFonts w:ascii="Times New Roman" w:hAnsi="Times New Roman"/>
          <w:sz w:val="22"/>
          <w:szCs w:val="22"/>
        </w:rPr>
        <w:t xml:space="preserve"> score.</w:t>
      </w:r>
    </w:p>
    <w:p w14:paraId="48773CDF" w14:textId="77777777" w:rsidR="0089220D" w:rsidRPr="00A84882" w:rsidRDefault="0089220D" w:rsidP="0089220D">
      <w:pPr>
        <w:pStyle w:val="CommentText"/>
        <w:rPr>
          <w:rFonts w:ascii="Times New Roman" w:hAnsi="Times New Roman"/>
          <w:sz w:val="22"/>
          <w:szCs w:val="22"/>
        </w:rPr>
      </w:pPr>
    </w:p>
    <w:p w14:paraId="2167205D" w14:textId="77777777" w:rsidR="0089220D" w:rsidRPr="00A84882" w:rsidRDefault="0089220D" w:rsidP="0089220D">
      <w:pPr>
        <w:pStyle w:val="CommentText"/>
        <w:rPr>
          <w:rFonts w:ascii="Times New Roman" w:hAnsi="Times New Roman"/>
          <w:sz w:val="22"/>
          <w:szCs w:val="22"/>
        </w:rPr>
      </w:pPr>
      <w:r w:rsidRPr="00A84882">
        <w:rPr>
          <w:rFonts w:ascii="Times New Roman" w:hAnsi="Times New Roman"/>
          <w:i/>
          <w:sz w:val="22"/>
          <w:szCs w:val="22"/>
        </w:rPr>
        <w:t>Note*:</w:t>
      </w:r>
      <w:r w:rsidRPr="00A84882">
        <w:rPr>
          <w:rFonts w:ascii="Times New Roman" w:hAnsi="Times New Roman"/>
          <w:sz w:val="22"/>
          <w:szCs w:val="22"/>
        </w:rPr>
        <w:t xml:space="preserve"> The score that you will receive for your numbers/data reflect the depth and quality of your work—not just the accuracy of your numbers.</w:t>
      </w:r>
    </w:p>
    <w:p w14:paraId="0C51521A" w14:textId="77777777" w:rsidR="0089220D" w:rsidRPr="00A84882" w:rsidRDefault="0089220D" w:rsidP="0089220D">
      <w:pPr>
        <w:pStyle w:val="CommentText"/>
        <w:rPr>
          <w:rFonts w:ascii="Times New Roman" w:hAnsi="Times New Roman"/>
          <w:sz w:val="22"/>
          <w:szCs w:val="22"/>
        </w:rPr>
      </w:pPr>
    </w:p>
    <w:p w14:paraId="26C75968" w14:textId="77777777" w:rsidR="0089220D" w:rsidRPr="00A84882" w:rsidRDefault="0089220D" w:rsidP="0089220D">
      <w:pPr>
        <w:pStyle w:val="CommentText"/>
        <w:rPr>
          <w:rFonts w:ascii="Times New Roman" w:hAnsi="Times New Roman"/>
          <w:sz w:val="22"/>
          <w:szCs w:val="22"/>
        </w:rPr>
      </w:pPr>
      <w:r w:rsidRPr="00A84882">
        <w:rPr>
          <w:rFonts w:ascii="Times New Roman" w:hAnsi="Times New Roman"/>
          <w:sz w:val="22"/>
          <w:szCs w:val="22"/>
        </w:rPr>
        <w:t>Any additional comments about specific sections or points in this paper will appear below this comment box.</w:t>
      </w:r>
    </w:p>
    <w:p w14:paraId="6C642AB4" w14:textId="59C737FF" w:rsidR="0089220D" w:rsidRDefault="0089220D">
      <w:pPr>
        <w:pStyle w:val="CommentText"/>
      </w:pPr>
    </w:p>
  </w:comment>
  <w:comment w:id="1" w:author="Microsoft Office User" w:date="2017-03-08T14:48:00Z" w:initials="Office">
    <w:p w14:paraId="63609B85" w14:textId="77777777" w:rsidR="00147B44" w:rsidRDefault="00147B44">
      <w:pPr>
        <w:pStyle w:val="CommentText"/>
      </w:pPr>
      <w:r>
        <w:rPr>
          <w:rStyle w:val="CommentReference"/>
        </w:rPr>
        <w:annotationRef/>
      </w:r>
    </w:p>
    <w:p w14:paraId="0C3B185C" w14:textId="77777777" w:rsidR="00147B44" w:rsidRPr="00FD101F" w:rsidRDefault="00147B44" w:rsidP="00147B44">
      <w:pPr>
        <w:rPr>
          <w:rFonts w:ascii="Times New Roman" w:hAnsi="Times New Roman"/>
          <w:color w:val="262626"/>
          <w:szCs w:val="21"/>
        </w:rPr>
      </w:pPr>
      <w:r w:rsidRPr="00FD101F">
        <w:rPr>
          <w:rFonts w:ascii="Times New Roman" w:hAnsi="Times New Roman"/>
          <w:color w:val="262626"/>
          <w:szCs w:val="21"/>
        </w:rPr>
        <w:t xml:space="preserve">In the HOW section you are supposed to brainstorm about HOW </w:t>
      </w:r>
      <w:r w:rsidRPr="00FD101F">
        <w:rPr>
          <w:rFonts w:ascii="Times New Roman" w:hAnsi="Times New Roman"/>
          <w:color w:val="262626"/>
          <w:szCs w:val="21"/>
          <w:u w:val="single"/>
        </w:rPr>
        <w:t>you</w:t>
      </w:r>
      <w:r w:rsidRPr="00FD101F">
        <w:rPr>
          <w:rFonts w:ascii="Times New Roman" w:hAnsi="Times New Roman"/>
          <w:color w:val="262626"/>
          <w:szCs w:val="21"/>
        </w:rPr>
        <w:t xml:space="preserve"> are going to analyze the case and prepare a case report. At this point do not analyze the problem(s) or offer solutions for the organization. </w:t>
      </w:r>
    </w:p>
    <w:p w14:paraId="52222922" w14:textId="77777777" w:rsidR="00147B44" w:rsidRPr="00FD101F" w:rsidRDefault="00147B44" w:rsidP="00147B44">
      <w:pPr>
        <w:rPr>
          <w:rFonts w:ascii="Times New Roman" w:hAnsi="Times New Roman"/>
          <w:color w:val="262626"/>
          <w:szCs w:val="21"/>
        </w:rPr>
      </w:pPr>
    </w:p>
    <w:p w14:paraId="0390E189" w14:textId="77777777" w:rsidR="00147B44" w:rsidRPr="00FD101F" w:rsidRDefault="00147B44" w:rsidP="00147B44">
      <w:pPr>
        <w:rPr>
          <w:rFonts w:ascii="Times New Roman" w:hAnsi="Times New Roman"/>
          <w:color w:val="262626"/>
          <w:szCs w:val="21"/>
        </w:rPr>
      </w:pPr>
      <w:r w:rsidRPr="00FD101F">
        <w:rPr>
          <w:rFonts w:ascii="Times New Roman" w:hAnsi="Times New Roman"/>
          <w:color w:val="262626"/>
          <w:szCs w:val="21"/>
        </w:rPr>
        <w:t xml:space="preserve">You will offer possible solutions in the indicated section in the Long Cycle section of your CPW. You will analyze these possible solutions in the Long Cycle section as well. </w:t>
      </w:r>
    </w:p>
    <w:p w14:paraId="62EED590" w14:textId="7F83F25D" w:rsidR="00147B44" w:rsidRDefault="00147B44">
      <w:pPr>
        <w:pStyle w:val="CommentText"/>
      </w:pPr>
    </w:p>
  </w:comment>
  <w:comment w:id="12" w:author="Microsoft Office User" w:date="2017-03-08T17:33:00Z" w:initials="Office">
    <w:p w14:paraId="461CEFCE" w14:textId="77777777" w:rsidR="00D55DDC" w:rsidRDefault="00D55DDC" w:rsidP="00D55DDC">
      <w:pPr>
        <w:pStyle w:val="CommentText"/>
        <w:rPr>
          <w:rFonts w:ascii="Times New Roman" w:hAnsi="Times New Roman"/>
          <w:sz w:val="21"/>
          <w:szCs w:val="21"/>
        </w:rPr>
      </w:pPr>
      <w:r>
        <w:rPr>
          <w:rStyle w:val="CommentReference"/>
        </w:rPr>
        <w:annotationRef/>
      </w:r>
      <w:r>
        <w:rPr>
          <w:rFonts w:ascii="Times New Roman" w:hAnsi="Times New Roman"/>
          <w:sz w:val="21"/>
          <w:szCs w:val="21"/>
        </w:rPr>
        <w:t>I am impressed with the number of ideas you have offered as possible solutions to address FluMist’s problems; however, depth of analysis of each option is far more important than number of options when you prepare your final case report.</w:t>
      </w:r>
    </w:p>
    <w:p w14:paraId="2F867469" w14:textId="77777777" w:rsidR="00D55DDC" w:rsidRDefault="00D55DDC" w:rsidP="00D55DDC">
      <w:pPr>
        <w:pStyle w:val="CommentText"/>
        <w:rPr>
          <w:rFonts w:ascii="Times New Roman" w:hAnsi="Times New Roman"/>
          <w:sz w:val="21"/>
          <w:szCs w:val="21"/>
        </w:rPr>
      </w:pPr>
    </w:p>
    <w:p w14:paraId="2CE2F98F" w14:textId="10592035" w:rsidR="00D55DDC" w:rsidRDefault="00D55DDC" w:rsidP="00D55DDC">
      <w:pPr>
        <w:pStyle w:val="CommentText"/>
        <w:rPr>
          <w:rFonts w:ascii="Times New Roman" w:hAnsi="Times New Roman"/>
          <w:sz w:val="22"/>
          <w:szCs w:val="22"/>
        </w:rPr>
      </w:pPr>
      <w:r>
        <w:rPr>
          <w:rFonts w:ascii="Times New Roman" w:hAnsi="Times New Roman"/>
          <w:sz w:val="21"/>
          <w:szCs w:val="21"/>
        </w:rPr>
        <w:t xml:space="preserve">So – this long list was good thing to do in this CPW but </w:t>
      </w:r>
      <w:r w:rsidRPr="00E14DAD">
        <w:rPr>
          <w:rFonts w:ascii="Times New Roman" w:hAnsi="Times New Roman"/>
          <w:sz w:val="21"/>
          <w:szCs w:val="21"/>
        </w:rPr>
        <w:t xml:space="preserve">I will expect to see </w:t>
      </w:r>
      <w:r>
        <w:rPr>
          <w:rFonts w:ascii="Times New Roman" w:hAnsi="Times New Roman"/>
          <w:sz w:val="21"/>
          <w:szCs w:val="21"/>
        </w:rPr>
        <w:t xml:space="preserve">a great </w:t>
      </w:r>
      <w:r w:rsidRPr="00E14DAD">
        <w:rPr>
          <w:rFonts w:ascii="Times New Roman" w:hAnsi="Times New Roman"/>
          <w:sz w:val="21"/>
          <w:szCs w:val="21"/>
        </w:rPr>
        <w:t>deal more detail about each option includin</w:t>
      </w:r>
      <w:r>
        <w:rPr>
          <w:rFonts w:ascii="Times New Roman" w:hAnsi="Times New Roman"/>
          <w:sz w:val="21"/>
          <w:szCs w:val="21"/>
        </w:rPr>
        <w:t xml:space="preserve">g pros-cons and $ support in your Case Reports. </w:t>
      </w:r>
      <w:r w:rsidRPr="00E14DAD">
        <w:rPr>
          <w:rFonts w:ascii="Times New Roman" w:hAnsi="Times New Roman"/>
          <w:sz w:val="21"/>
          <w:szCs w:val="21"/>
        </w:rPr>
        <w:t xml:space="preserve">I recommend </w:t>
      </w:r>
      <w:r>
        <w:rPr>
          <w:rFonts w:ascii="Times New Roman" w:hAnsi="Times New Roman"/>
          <w:sz w:val="21"/>
          <w:szCs w:val="21"/>
        </w:rPr>
        <w:t xml:space="preserve">what </w:t>
      </w:r>
      <w:r w:rsidRPr="00E14DAD">
        <w:rPr>
          <w:rFonts w:ascii="Times New Roman" w:hAnsi="Times New Roman"/>
          <w:sz w:val="21"/>
          <w:szCs w:val="21"/>
        </w:rPr>
        <w:t xml:space="preserve">you do in </w:t>
      </w:r>
      <w:r>
        <w:rPr>
          <w:rFonts w:ascii="Times New Roman" w:hAnsi="Times New Roman"/>
          <w:sz w:val="21"/>
          <w:szCs w:val="21"/>
        </w:rPr>
        <w:t xml:space="preserve">the CPW Options section </w:t>
      </w:r>
      <w:r w:rsidRPr="00E14DAD">
        <w:rPr>
          <w:rFonts w:ascii="Times New Roman" w:hAnsi="Times New Roman"/>
          <w:sz w:val="21"/>
          <w:szCs w:val="21"/>
        </w:rPr>
        <w:t xml:space="preserve">is </w:t>
      </w:r>
      <w:r>
        <w:rPr>
          <w:rFonts w:ascii="Times New Roman" w:hAnsi="Times New Roman"/>
          <w:sz w:val="21"/>
          <w:szCs w:val="21"/>
        </w:rPr>
        <w:t xml:space="preserve">continue to </w:t>
      </w:r>
      <w:r w:rsidRPr="00E14DAD">
        <w:rPr>
          <w:rFonts w:ascii="Times New Roman" w:hAnsi="Times New Roman"/>
          <w:sz w:val="21"/>
          <w:szCs w:val="21"/>
          <w:u w:val="single"/>
        </w:rPr>
        <w:t>brainstorm broadly</w:t>
      </w:r>
      <w:r w:rsidRPr="00E14DAD">
        <w:rPr>
          <w:rFonts w:ascii="Times New Roman" w:hAnsi="Times New Roman"/>
          <w:sz w:val="21"/>
          <w:szCs w:val="21"/>
        </w:rPr>
        <w:t xml:space="preserve"> what the organization might pursue as possible solutions.</w:t>
      </w:r>
      <w:r>
        <w:rPr>
          <w:rFonts w:ascii="Times New Roman" w:hAnsi="Times New Roman"/>
          <w:sz w:val="21"/>
          <w:szCs w:val="21"/>
        </w:rPr>
        <w:t xml:space="preserve"> Then refine your thoughts as you write your formal Case Report.</w:t>
      </w:r>
    </w:p>
    <w:p w14:paraId="1A8C9B99" w14:textId="77777777" w:rsidR="00D55DDC" w:rsidRPr="00FD101F" w:rsidRDefault="00D55DDC" w:rsidP="00D55DDC">
      <w:pPr>
        <w:widowControl w:val="0"/>
        <w:autoSpaceDE w:val="0"/>
        <w:autoSpaceDN w:val="0"/>
        <w:adjustRightInd w:val="0"/>
        <w:rPr>
          <w:rFonts w:ascii="Times New Roman" w:hAnsi="Times New Roman"/>
          <w:color w:val="262626"/>
          <w:szCs w:val="21"/>
        </w:rPr>
      </w:pPr>
    </w:p>
    <w:p w14:paraId="589969ED" w14:textId="46353A17" w:rsidR="00D55DDC" w:rsidRPr="00D55DDC" w:rsidRDefault="00D55DDC" w:rsidP="00D55DDC">
      <w:pPr>
        <w:rPr>
          <w:rFonts w:ascii="Times New Roman" w:hAnsi="Times New Roman"/>
          <w:szCs w:val="21"/>
        </w:rPr>
      </w:pPr>
      <w:r w:rsidRPr="00E410FD">
        <w:rPr>
          <w:rFonts w:ascii="Times New Roman" w:hAnsi="Times New Roman"/>
          <w:i/>
          <w:szCs w:val="21"/>
        </w:rPr>
        <w:t>Note</w:t>
      </w:r>
      <w:r>
        <w:rPr>
          <w:rFonts w:ascii="Times New Roman" w:hAnsi="Times New Roman"/>
          <w:szCs w:val="21"/>
        </w:rPr>
        <w:t xml:space="preserve">: </w:t>
      </w:r>
      <w:r w:rsidRPr="00FD101F">
        <w:rPr>
          <w:rFonts w:ascii="Times New Roman" w:hAnsi="Times New Roman"/>
          <w:szCs w:val="21"/>
        </w:rPr>
        <w:t xml:space="preserve">You are required to offer at least 3 possible solutions (e.g., alternative, options) for every case in the case preparation worksheet and ultimately formal </w:t>
      </w:r>
      <w:r>
        <w:rPr>
          <w:rFonts w:ascii="Times New Roman" w:hAnsi="Times New Roman"/>
          <w:szCs w:val="21"/>
        </w:rPr>
        <w:t xml:space="preserve">2-page </w:t>
      </w:r>
      <w:r w:rsidRPr="00FD101F">
        <w:rPr>
          <w:rFonts w:ascii="Times New Roman" w:hAnsi="Times New Roman"/>
          <w:szCs w:val="21"/>
        </w:rPr>
        <w:t xml:space="preserve">case report. You may offer more than 3 solutions </w:t>
      </w:r>
      <w:r>
        <w:rPr>
          <w:rFonts w:ascii="Times New Roman" w:hAnsi="Times New Roman"/>
          <w:szCs w:val="21"/>
        </w:rPr>
        <w:t xml:space="preserve">(as you certain did) </w:t>
      </w:r>
      <w:r w:rsidRPr="00FD101F">
        <w:rPr>
          <w:rFonts w:ascii="Times New Roman" w:hAnsi="Times New Roman"/>
          <w:szCs w:val="21"/>
        </w:rPr>
        <w:t>but place those in your Appendices (</w:t>
      </w:r>
      <w:bookmarkStart w:id="13" w:name="_GoBack"/>
      <w:bookmarkEnd w:id="13"/>
      <w:r w:rsidRPr="00FD101F">
        <w:rPr>
          <w:rFonts w:ascii="Times New Roman" w:hAnsi="Times New Roman"/>
          <w:szCs w:val="21"/>
        </w:rPr>
        <w:t>and refer me to them somewhere in the body of your 2-page report). For example: (See Additional Solutions in Appendix B).</w:t>
      </w:r>
    </w:p>
  </w:comment>
  <w:comment w:id="18" w:author="Microsoft Office User" w:date="2017-03-08T17:34:00Z" w:initials="Office">
    <w:p w14:paraId="2CFF138D" w14:textId="55C19CB3" w:rsidR="00D55DDC" w:rsidRPr="00D55DDC" w:rsidRDefault="00D55DDC" w:rsidP="00D55DDC">
      <w:pPr>
        <w:widowControl w:val="0"/>
        <w:autoSpaceDE w:val="0"/>
        <w:autoSpaceDN w:val="0"/>
        <w:adjustRightInd w:val="0"/>
        <w:rPr>
          <w:rFonts w:ascii="Times New Roman" w:hAnsi="Times New Roman"/>
          <w:color w:val="262626"/>
          <w:szCs w:val="21"/>
        </w:rPr>
      </w:pPr>
      <w:r>
        <w:rPr>
          <w:rStyle w:val="CommentReference"/>
        </w:rPr>
        <w:annotationRef/>
      </w:r>
      <w:r w:rsidRPr="00DC6876">
        <w:rPr>
          <w:rFonts w:ascii="Times New Roman" w:hAnsi="Times New Roman"/>
          <w:color w:val="262626"/>
          <w:szCs w:val="21"/>
        </w:rPr>
        <w:t xml:space="preserve">In </w:t>
      </w:r>
      <w:r>
        <w:rPr>
          <w:rFonts w:ascii="Times New Roman" w:hAnsi="Times New Roman"/>
          <w:color w:val="262626"/>
          <w:szCs w:val="21"/>
        </w:rPr>
        <w:t xml:space="preserve">both </w:t>
      </w:r>
      <w:r w:rsidRPr="00DC6876">
        <w:rPr>
          <w:rFonts w:ascii="Times New Roman" w:hAnsi="Times New Roman"/>
          <w:color w:val="262626"/>
          <w:szCs w:val="21"/>
        </w:rPr>
        <w:t>the Possible Solutions section and Quantitative-Qualitative sections you are require</w:t>
      </w:r>
      <w:r>
        <w:rPr>
          <w:rFonts w:ascii="Times New Roman" w:hAnsi="Times New Roman"/>
          <w:color w:val="262626"/>
          <w:szCs w:val="21"/>
        </w:rPr>
        <w:t>d to discuss</w:t>
      </w:r>
      <w:r w:rsidRPr="00DC6876">
        <w:rPr>
          <w:rFonts w:ascii="Times New Roman" w:hAnsi="Times New Roman"/>
          <w:color w:val="262626"/>
          <w:szCs w:val="21"/>
        </w:rPr>
        <w:t xml:space="preserve"> case facts and </w:t>
      </w:r>
      <w:r>
        <w:rPr>
          <w:rFonts w:ascii="Times New Roman" w:hAnsi="Times New Roman"/>
          <w:color w:val="262626"/>
          <w:szCs w:val="21"/>
        </w:rPr>
        <w:t xml:space="preserve">your numbers/data. Remember to </w:t>
      </w:r>
      <w:r w:rsidRPr="00DC6876">
        <w:rPr>
          <w:rFonts w:ascii="Times New Roman" w:hAnsi="Times New Roman"/>
          <w:color w:val="262626"/>
          <w:szCs w:val="21"/>
        </w:rPr>
        <w:t>refer me to your appendix or separate .xls. (or the case exhibits) by citing them. For example, (See Appendix 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642AB4" w15:done="0"/>
  <w15:commentEx w15:paraId="62EED590" w15:done="0"/>
  <w15:commentEx w15:paraId="589969ED" w15:done="0"/>
  <w15:commentEx w15:paraId="2CFF138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AA4A40" w14:textId="77777777" w:rsidR="00F87329" w:rsidRDefault="00F87329" w:rsidP="00B60E54">
      <w:r>
        <w:separator/>
      </w:r>
    </w:p>
  </w:endnote>
  <w:endnote w:type="continuationSeparator" w:id="0">
    <w:p w14:paraId="0D84CB5D" w14:textId="77777777" w:rsidR="00F87329" w:rsidRDefault="00F87329" w:rsidP="00B60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Bold PS">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BDF84" w14:textId="77777777" w:rsidR="00694156" w:rsidRDefault="003575B4" w:rsidP="006941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9A91D6" w14:textId="77777777" w:rsidR="00694156" w:rsidRDefault="00F87329" w:rsidP="0069415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828EC" w14:textId="77777777" w:rsidR="00694156" w:rsidRDefault="003575B4" w:rsidP="006941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7329">
      <w:rPr>
        <w:rStyle w:val="PageNumber"/>
        <w:noProof/>
      </w:rPr>
      <w:t>1</w:t>
    </w:r>
    <w:r>
      <w:rPr>
        <w:rStyle w:val="PageNumber"/>
      </w:rPr>
      <w:fldChar w:fldCharType="end"/>
    </w:r>
  </w:p>
  <w:p w14:paraId="12D6C845" w14:textId="77777777" w:rsidR="00694156" w:rsidRDefault="003575B4" w:rsidP="00694156">
    <w:pPr>
      <w:pStyle w:val="Footer"/>
      <w:ind w:right="360"/>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12D72E" w14:textId="77777777" w:rsidR="00F87329" w:rsidRDefault="00F87329" w:rsidP="00B60E54">
      <w:r>
        <w:separator/>
      </w:r>
    </w:p>
  </w:footnote>
  <w:footnote w:type="continuationSeparator" w:id="0">
    <w:p w14:paraId="5D69837F" w14:textId="77777777" w:rsidR="00F87329" w:rsidRDefault="00F87329" w:rsidP="00B60E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26D2F" w14:textId="5B6E72B1" w:rsidR="00500385" w:rsidRDefault="00500385" w:rsidP="00500385">
    <w:pPr>
      <w:pStyle w:val="Header"/>
      <w:rPr>
        <w:b/>
      </w:rPr>
    </w:pPr>
    <w:r>
      <w:rPr>
        <w:b/>
      </w:rPr>
      <w:tab/>
    </w:r>
    <w:r>
      <w:rPr>
        <w:b/>
      </w:rPr>
      <w:tab/>
    </w:r>
    <w:r w:rsidRPr="00B60E54">
      <w:rPr>
        <w:b/>
      </w:rPr>
      <w:t>Archit Jajoo</w:t>
    </w:r>
  </w:p>
  <w:p w14:paraId="56535C45" w14:textId="77777777" w:rsidR="00500385" w:rsidRDefault="00500385" w:rsidP="00500385">
    <w:pPr>
      <w:pStyle w:val="Header"/>
      <w:rPr>
        <w:b/>
      </w:rPr>
    </w:pPr>
    <w:r>
      <w:rPr>
        <w:b/>
      </w:rPr>
      <w:tab/>
    </w:r>
    <w:r>
      <w:rPr>
        <w:b/>
      </w:rPr>
      <w:tab/>
      <w:t>MKTG 519</w:t>
    </w:r>
  </w:p>
  <w:p w14:paraId="4FCDC678" w14:textId="3732D621" w:rsidR="00500385" w:rsidRPr="00500385" w:rsidRDefault="00500385">
    <w:pPr>
      <w:pStyle w:val="Header"/>
      <w:rPr>
        <w:b/>
      </w:rPr>
    </w:pPr>
    <w:r>
      <w:rPr>
        <w:b/>
      </w:rPr>
      <w:tab/>
    </w:r>
    <w:r>
      <w:rPr>
        <w:b/>
      </w:rPr>
      <w:tab/>
      <w:t>CWID: 805589132</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5799B" w14:textId="77777777" w:rsidR="00B60E54" w:rsidRDefault="00B60E54">
    <w:pPr>
      <w:pStyle w:val="Header"/>
      <w:rPr>
        <w:b/>
      </w:rPr>
    </w:pPr>
    <w:r w:rsidRPr="00B60E54">
      <w:rPr>
        <w:b/>
      </w:rPr>
      <w:tab/>
    </w:r>
    <w:r w:rsidRPr="00B60E54">
      <w:rPr>
        <w:b/>
      </w:rPr>
      <w:tab/>
      <w:t>Archit Jajoo</w:t>
    </w:r>
  </w:p>
  <w:p w14:paraId="42C728FE" w14:textId="77777777" w:rsidR="00B60E54" w:rsidRDefault="00B60E54">
    <w:pPr>
      <w:pStyle w:val="Header"/>
      <w:rPr>
        <w:b/>
      </w:rPr>
    </w:pPr>
    <w:r>
      <w:rPr>
        <w:b/>
      </w:rPr>
      <w:tab/>
    </w:r>
    <w:r>
      <w:rPr>
        <w:b/>
      </w:rPr>
      <w:tab/>
      <w:t>MKTG 519</w:t>
    </w:r>
  </w:p>
  <w:p w14:paraId="6D7C7183" w14:textId="77777777" w:rsidR="00B60E54" w:rsidRPr="00B60E54" w:rsidRDefault="00B60E54">
    <w:pPr>
      <w:pStyle w:val="Header"/>
      <w:rPr>
        <w:b/>
      </w:rPr>
    </w:pPr>
    <w:r>
      <w:rPr>
        <w:b/>
      </w:rPr>
      <w:tab/>
    </w:r>
    <w:r>
      <w:rPr>
        <w:b/>
      </w:rPr>
      <w:tab/>
      <w:t>CWID: 805589132</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drawingGridHorizontalSpacing w:val="105"/>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E54"/>
    <w:rsid w:val="00077428"/>
    <w:rsid w:val="000A17E1"/>
    <w:rsid w:val="000B5ACC"/>
    <w:rsid w:val="000C4D8D"/>
    <w:rsid w:val="000C5F22"/>
    <w:rsid w:val="00101E55"/>
    <w:rsid w:val="00105334"/>
    <w:rsid w:val="00107004"/>
    <w:rsid w:val="001112E2"/>
    <w:rsid w:val="00122317"/>
    <w:rsid w:val="00123848"/>
    <w:rsid w:val="0013603A"/>
    <w:rsid w:val="001405E5"/>
    <w:rsid w:val="00142B5B"/>
    <w:rsid w:val="00144B76"/>
    <w:rsid w:val="00147B44"/>
    <w:rsid w:val="0016543F"/>
    <w:rsid w:val="00177286"/>
    <w:rsid w:val="00190F0B"/>
    <w:rsid w:val="00193FE1"/>
    <w:rsid w:val="001A2078"/>
    <w:rsid w:val="001A3A96"/>
    <w:rsid w:val="001D521B"/>
    <w:rsid w:val="002002D4"/>
    <w:rsid w:val="00223B0B"/>
    <w:rsid w:val="002263EA"/>
    <w:rsid w:val="00244E26"/>
    <w:rsid w:val="002576EF"/>
    <w:rsid w:val="002B498F"/>
    <w:rsid w:val="002F5EBB"/>
    <w:rsid w:val="00312ED6"/>
    <w:rsid w:val="00316B3B"/>
    <w:rsid w:val="003420A4"/>
    <w:rsid w:val="003575B4"/>
    <w:rsid w:val="003671C1"/>
    <w:rsid w:val="00374965"/>
    <w:rsid w:val="00381593"/>
    <w:rsid w:val="003B0B8A"/>
    <w:rsid w:val="003C2D54"/>
    <w:rsid w:val="003E6662"/>
    <w:rsid w:val="003F2036"/>
    <w:rsid w:val="00401D6B"/>
    <w:rsid w:val="0041190E"/>
    <w:rsid w:val="00435AFB"/>
    <w:rsid w:val="00436E0D"/>
    <w:rsid w:val="004665E4"/>
    <w:rsid w:val="00486A1D"/>
    <w:rsid w:val="004A65A5"/>
    <w:rsid w:val="004B22AC"/>
    <w:rsid w:val="00500385"/>
    <w:rsid w:val="005071A7"/>
    <w:rsid w:val="00515DB1"/>
    <w:rsid w:val="0054611D"/>
    <w:rsid w:val="00547ED1"/>
    <w:rsid w:val="00552A02"/>
    <w:rsid w:val="00554FF2"/>
    <w:rsid w:val="00566349"/>
    <w:rsid w:val="00595B59"/>
    <w:rsid w:val="005C15E1"/>
    <w:rsid w:val="005D2CA1"/>
    <w:rsid w:val="00622141"/>
    <w:rsid w:val="006338FD"/>
    <w:rsid w:val="006A7A20"/>
    <w:rsid w:val="006B6A25"/>
    <w:rsid w:val="007023ED"/>
    <w:rsid w:val="0074610C"/>
    <w:rsid w:val="007B0C89"/>
    <w:rsid w:val="007B1C8E"/>
    <w:rsid w:val="007C7A96"/>
    <w:rsid w:val="007E51E4"/>
    <w:rsid w:val="007E65DD"/>
    <w:rsid w:val="007F790B"/>
    <w:rsid w:val="0089220D"/>
    <w:rsid w:val="00894272"/>
    <w:rsid w:val="008B5DD9"/>
    <w:rsid w:val="008C6D4D"/>
    <w:rsid w:val="008F7411"/>
    <w:rsid w:val="00900691"/>
    <w:rsid w:val="009021BF"/>
    <w:rsid w:val="0093261D"/>
    <w:rsid w:val="0097210A"/>
    <w:rsid w:val="0098600A"/>
    <w:rsid w:val="009D2614"/>
    <w:rsid w:val="009E3736"/>
    <w:rsid w:val="009F307C"/>
    <w:rsid w:val="00A066AD"/>
    <w:rsid w:val="00A204F2"/>
    <w:rsid w:val="00A32FD4"/>
    <w:rsid w:val="00A676B4"/>
    <w:rsid w:val="00A85C71"/>
    <w:rsid w:val="00A942AC"/>
    <w:rsid w:val="00A972A8"/>
    <w:rsid w:val="00AD1865"/>
    <w:rsid w:val="00B54D8D"/>
    <w:rsid w:val="00B55B2E"/>
    <w:rsid w:val="00B60E54"/>
    <w:rsid w:val="00B74A8D"/>
    <w:rsid w:val="00B772C7"/>
    <w:rsid w:val="00BA3455"/>
    <w:rsid w:val="00BB0B77"/>
    <w:rsid w:val="00C03F44"/>
    <w:rsid w:val="00C13ABF"/>
    <w:rsid w:val="00CA2C92"/>
    <w:rsid w:val="00D000B2"/>
    <w:rsid w:val="00D03B89"/>
    <w:rsid w:val="00D11027"/>
    <w:rsid w:val="00D260D3"/>
    <w:rsid w:val="00D55DDC"/>
    <w:rsid w:val="00D637B3"/>
    <w:rsid w:val="00D66224"/>
    <w:rsid w:val="00D87C8A"/>
    <w:rsid w:val="00DC1E9A"/>
    <w:rsid w:val="00DD793A"/>
    <w:rsid w:val="00E32691"/>
    <w:rsid w:val="00E32A34"/>
    <w:rsid w:val="00E379B4"/>
    <w:rsid w:val="00E41702"/>
    <w:rsid w:val="00E86573"/>
    <w:rsid w:val="00EB2ED5"/>
    <w:rsid w:val="00EC0A62"/>
    <w:rsid w:val="00EC1B06"/>
    <w:rsid w:val="00EE4235"/>
    <w:rsid w:val="00F12504"/>
    <w:rsid w:val="00F1723F"/>
    <w:rsid w:val="00F87329"/>
    <w:rsid w:val="00FA0A09"/>
    <w:rsid w:val="00FA3C72"/>
    <w:rsid w:val="00FE5A7C"/>
    <w:rsid w:val="00FF0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74FC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E54"/>
    <w:rPr>
      <w:rFonts w:ascii="Book Antiqua" w:eastAsia="Times New Roman" w:hAnsi="Book Antiqua" w:cs="Times New Roman"/>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60E54"/>
    <w:pPr>
      <w:tabs>
        <w:tab w:val="center" w:pos="4320"/>
        <w:tab w:val="right" w:pos="8640"/>
      </w:tabs>
    </w:pPr>
    <w:rPr>
      <w:rFonts w:ascii="Bold PS" w:hAnsi="Bold PS"/>
      <w:sz w:val="20"/>
      <w:szCs w:val="20"/>
    </w:rPr>
  </w:style>
  <w:style w:type="character" w:customStyle="1" w:styleId="FooterChar">
    <w:name w:val="Footer Char"/>
    <w:basedOn w:val="DefaultParagraphFont"/>
    <w:link w:val="Footer"/>
    <w:rsid w:val="00B60E54"/>
    <w:rPr>
      <w:rFonts w:ascii="Bold PS" w:eastAsia="Times New Roman" w:hAnsi="Bold PS" w:cs="Times New Roman"/>
      <w:sz w:val="20"/>
      <w:szCs w:val="20"/>
    </w:rPr>
  </w:style>
  <w:style w:type="character" w:styleId="PageNumber">
    <w:name w:val="page number"/>
    <w:basedOn w:val="DefaultParagraphFont"/>
    <w:rsid w:val="00B60E54"/>
  </w:style>
  <w:style w:type="paragraph" w:styleId="Header">
    <w:name w:val="header"/>
    <w:basedOn w:val="Normal"/>
    <w:link w:val="HeaderChar"/>
    <w:uiPriority w:val="99"/>
    <w:unhideWhenUsed/>
    <w:rsid w:val="00B60E54"/>
    <w:pPr>
      <w:tabs>
        <w:tab w:val="center" w:pos="4680"/>
        <w:tab w:val="right" w:pos="9360"/>
      </w:tabs>
    </w:pPr>
  </w:style>
  <w:style w:type="character" w:customStyle="1" w:styleId="HeaderChar">
    <w:name w:val="Header Char"/>
    <w:basedOn w:val="DefaultParagraphFont"/>
    <w:link w:val="Header"/>
    <w:uiPriority w:val="99"/>
    <w:rsid w:val="00B60E54"/>
    <w:rPr>
      <w:rFonts w:ascii="Book Antiqua" w:eastAsia="Times New Roman" w:hAnsi="Book Antiqua" w:cs="Times New Roman"/>
      <w:sz w:val="21"/>
    </w:rPr>
  </w:style>
  <w:style w:type="character" w:styleId="CommentReference">
    <w:name w:val="annotation reference"/>
    <w:basedOn w:val="DefaultParagraphFont"/>
    <w:uiPriority w:val="99"/>
    <w:semiHidden/>
    <w:unhideWhenUsed/>
    <w:rsid w:val="0089220D"/>
    <w:rPr>
      <w:sz w:val="18"/>
      <w:szCs w:val="18"/>
    </w:rPr>
  </w:style>
  <w:style w:type="paragraph" w:styleId="CommentText">
    <w:name w:val="annotation text"/>
    <w:basedOn w:val="Normal"/>
    <w:link w:val="CommentTextChar"/>
    <w:unhideWhenUsed/>
    <w:rsid w:val="0089220D"/>
    <w:rPr>
      <w:sz w:val="24"/>
    </w:rPr>
  </w:style>
  <w:style w:type="character" w:customStyle="1" w:styleId="CommentTextChar">
    <w:name w:val="Comment Text Char"/>
    <w:basedOn w:val="DefaultParagraphFont"/>
    <w:link w:val="CommentText"/>
    <w:rsid w:val="0089220D"/>
    <w:rPr>
      <w:rFonts w:ascii="Book Antiqua" w:eastAsia="Times New Roman" w:hAnsi="Book Antiqua" w:cs="Times New Roman"/>
    </w:rPr>
  </w:style>
  <w:style w:type="paragraph" w:styleId="CommentSubject">
    <w:name w:val="annotation subject"/>
    <w:basedOn w:val="CommentText"/>
    <w:next w:val="CommentText"/>
    <w:link w:val="CommentSubjectChar"/>
    <w:uiPriority w:val="99"/>
    <w:semiHidden/>
    <w:unhideWhenUsed/>
    <w:rsid w:val="0089220D"/>
    <w:rPr>
      <w:b/>
      <w:bCs/>
      <w:sz w:val="20"/>
      <w:szCs w:val="20"/>
    </w:rPr>
  </w:style>
  <w:style w:type="character" w:customStyle="1" w:styleId="CommentSubjectChar">
    <w:name w:val="Comment Subject Char"/>
    <w:basedOn w:val="CommentTextChar"/>
    <w:link w:val="CommentSubject"/>
    <w:uiPriority w:val="99"/>
    <w:semiHidden/>
    <w:rsid w:val="0089220D"/>
    <w:rPr>
      <w:rFonts w:ascii="Book Antiqua" w:eastAsia="Times New Roman" w:hAnsi="Book Antiqua" w:cs="Times New Roman"/>
      <w:b/>
      <w:bCs/>
      <w:sz w:val="20"/>
      <w:szCs w:val="20"/>
    </w:rPr>
  </w:style>
  <w:style w:type="paragraph" w:styleId="BalloonText">
    <w:name w:val="Balloon Text"/>
    <w:basedOn w:val="Normal"/>
    <w:link w:val="BalloonTextChar"/>
    <w:uiPriority w:val="99"/>
    <w:semiHidden/>
    <w:unhideWhenUsed/>
    <w:rsid w:val="0089220D"/>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89220D"/>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1002</Words>
  <Characters>5717</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CASE REPORT &amp; DISSCUSION – Preparation Worksheet</vt:lpstr>
      <vt:lpstr>SHORT CYCLE PREPARATION PROCESS</vt:lpstr>
      <vt:lpstr>LONG CYCLE PREPARATION PROCESS</vt:lpstr>
      <vt:lpstr>Relevant Course Framework(s) and Analytical Tool(s):  </vt:lpstr>
      <vt:lpstr>Alternatives/Options:  </vt:lpstr>
      <vt:lpstr>1. Advertisement can be done by focusing on the uniqueness of the vaccine, since</vt:lpstr>
      <vt:lpstr>2. The vaccine is given as nasal spray which makes it better as compared to inje</vt:lpstr>
      <vt:lpstr>3. FluMist can be advertised by mentioning about live viruses and what happens w</vt:lpstr>
      <vt:lpstr>4. Tie up with insurance companies for benefits from selling drugs since there i</vt:lpstr>
      <vt:lpstr>Decision Criteria: To produce and sell as many unit as possible in the 2003-2004</vt:lpstr>
      <vt:lpstr>Decision:  As of now the demand is 47,020,000 but the supply is 4 to 6 million u</vt:lpstr>
      <vt:lpstr>Missing Information:  Details about the other drugs could be given who are in Re</vt:lpstr>
      <vt:lpstr>Assumptions:  FluMist won’t be able to meet the demand since they are only able </vt:lpstr>
    </vt:vector>
  </TitlesOfParts>
  <LinksUpToDate>false</LinksUpToDate>
  <CharactersWithSpaces>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architjajoo</dc:creator>
  <cp:keywords/>
  <dc:description/>
  <cp:lastModifiedBy>Microsoft Office User</cp:lastModifiedBy>
  <cp:revision>5</cp:revision>
  <dcterms:created xsi:type="dcterms:W3CDTF">2017-03-08T11:47:00Z</dcterms:created>
  <dcterms:modified xsi:type="dcterms:W3CDTF">2017-03-09T01:37:00Z</dcterms:modified>
</cp:coreProperties>
</file>